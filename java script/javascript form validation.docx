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62" w:rsidRPr="000A0662" w:rsidRDefault="000A0662" w:rsidP="000A0662">
      <w:pPr>
        <w:pStyle w:val="Heading1"/>
        <w:pBdr>
          <w:bottom w:val="dotted" w:sz="6" w:space="0" w:color="0A4369"/>
        </w:pBdr>
        <w:shd w:val="clear" w:color="auto" w:fill="D2E7F4"/>
        <w:spacing w:before="0" w:beforeAutospacing="0" w:after="0" w:afterAutospacing="0" w:line="216" w:lineRule="atLeast"/>
        <w:rPr>
          <w:rFonts w:ascii="Arial" w:hAnsi="Arial" w:cs="Arial"/>
          <w:color w:val="FF0000"/>
          <w:spacing w:val="-30"/>
          <w:sz w:val="35"/>
          <w:szCs w:val="35"/>
        </w:rPr>
      </w:pPr>
      <w:proofErr w:type="spellStart"/>
      <w:proofErr w:type="gramStart"/>
      <w:r w:rsidRPr="000A0662">
        <w:rPr>
          <w:rFonts w:ascii="Arial" w:hAnsi="Arial" w:cs="Arial"/>
          <w:color w:val="FF0000"/>
          <w:spacing w:val="-30"/>
          <w:sz w:val="35"/>
          <w:szCs w:val="35"/>
        </w:rPr>
        <w:t>avascript</w:t>
      </w:r>
      <w:proofErr w:type="spellEnd"/>
      <w:proofErr w:type="gramEnd"/>
      <w:r w:rsidRPr="000A0662">
        <w:rPr>
          <w:rFonts w:ascii="Arial" w:hAnsi="Arial" w:cs="Arial"/>
          <w:color w:val="FF0000"/>
          <w:spacing w:val="-30"/>
          <w:sz w:val="35"/>
          <w:szCs w:val="35"/>
        </w:rPr>
        <w:t xml:space="preserve"> </w:t>
      </w:r>
      <w:proofErr w:type="spellStart"/>
      <w:r w:rsidRPr="000A0662">
        <w:rPr>
          <w:rFonts w:ascii="Arial" w:hAnsi="Arial" w:cs="Arial"/>
          <w:color w:val="FF0000"/>
          <w:spacing w:val="-30"/>
          <w:sz w:val="35"/>
          <w:szCs w:val="35"/>
        </w:rPr>
        <w:t>getelementbyid</w:t>
      </w:r>
      <w:proofErr w:type="spellEnd"/>
    </w:p>
    <w:p w:rsidR="000A0662" w:rsidRPr="000A0662" w:rsidRDefault="000A0662" w:rsidP="000A0662">
      <w:pPr>
        <w:pStyle w:val="NormalWeb"/>
        <w:shd w:val="clear" w:color="auto" w:fill="D2E7F4"/>
        <w:ind w:firstLine="375"/>
        <w:rPr>
          <w:rFonts w:ascii="Arial" w:hAnsi="Arial" w:cs="Arial"/>
          <w:color w:val="FF0000"/>
          <w:sz w:val="19"/>
          <w:szCs w:val="19"/>
        </w:rPr>
      </w:pPr>
      <w:r w:rsidRPr="000A0662">
        <w:rPr>
          <w:rFonts w:ascii="Arial" w:hAnsi="Arial" w:cs="Arial"/>
          <w:color w:val="FF0000"/>
          <w:sz w:val="19"/>
          <w:szCs w:val="19"/>
        </w:rPr>
        <w:t>Have you ever tried to use JavaScript to do some form validation? Did you have any trouble using JavaScript to grab the value of your text field? There's an easy way to access any HTML element, and it's through the use of</w:t>
      </w:r>
      <w:r w:rsidRPr="000A0662">
        <w:rPr>
          <w:rStyle w:val="apple-converted-space"/>
          <w:rFonts w:ascii="Arial" w:hAnsi="Arial" w:cs="Arial"/>
          <w:color w:val="FF0000"/>
          <w:sz w:val="19"/>
          <w:szCs w:val="19"/>
        </w:rPr>
        <w:t> </w:t>
      </w:r>
      <w:r w:rsidRPr="000A0662">
        <w:rPr>
          <w:rFonts w:ascii="Arial" w:hAnsi="Arial" w:cs="Arial"/>
          <w:i/>
          <w:iCs/>
          <w:color w:val="FF0000"/>
          <w:sz w:val="19"/>
          <w:szCs w:val="19"/>
        </w:rPr>
        <w:t>id</w:t>
      </w:r>
      <w:r w:rsidRPr="000A0662">
        <w:rPr>
          <w:rStyle w:val="apple-converted-space"/>
          <w:rFonts w:ascii="Arial" w:hAnsi="Arial" w:cs="Arial"/>
          <w:color w:val="FF0000"/>
          <w:sz w:val="19"/>
          <w:szCs w:val="19"/>
        </w:rPr>
        <w:t> </w:t>
      </w:r>
      <w:r w:rsidRPr="000A0662">
        <w:rPr>
          <w:rFonts w:ascii="Arial" w:hAnsi="Arial" w:cs="Arial"/>
          <w:color w:val="FF0000"/>
          <w:sz w:val="19"/>
          <w:szCs w:val="19"/>
        </w:rPr>
        <w:t>attributes and the</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getElementById</w:t>
      </w:r>
      <w:proofErr w:type="spellEnd"/>
      <w:r w:rsidRPr="000A0662">
        <w:rPr>
          <w:rStyle w:val="apple-converted-space"/>
          <w:rFonts w:ascii="Arial" w:hAnsi="Arial" w:cs="Arial"/>
          <w:color w:val="FF0000"/>
          <w:sz w:val="19"/>
          <w:szCs w:val="19"/>
        </w:rPr>
        <w:t> </w:t>
      </w:r>
      <w:r w:rsidRPr="000A0662">
        <w:rPr>
          <w:rFonts w:ascii="Arial" w:hAnsi="Arial" w:cs="Arial"/>
          <w:color w:val="FF0000"/>
          <w:sz w:val="19"/>
          <w:szCs w:val="19"/>
        </w:rPr>
        <w:t>function.</w:t>
      </w:r>
    </w:p>
    <w:p w:rsidR="000A0662" w:rsidRPr="000A0662" w:rsidRDefault="004120D2" w:rsidP="000A0662">
      <w:pPr>
        <w:shd w:val="clear" w:color="auto" w:fill="D2E7F4"/>
        <w:jc w:val="center"/>
        <w:rPr>
          <w:ins w:id="0" w:author="Unknown"/>
          <w:rFonts w:ascii="Arial" w:hAnsi="Arial" w:cs="Arial"/>
          <w:color w:val="FF0000"/>
          <w:sz w:val="19"/>
          <w:szCs w:val="19"/>
        </w:rPr>
      </w:pPr>
      <w:ins w:id="1" w:author="Unknown">
        <w:r w:rsidRPr="000A0662">
          <w:rPr>
            <w:rFonts w:ascii="Arial" w:hAnsi="Arial" w:cs="Arial"/>
            <w:color w:val="FF0000"/>
            <w:sz w:val="19"/>
            <w:szCs w:val="19"/>
          </w:rPr>
          <w:fldChar w:fldCharType="begin"/>
        </w:r>
        <w:r w:rsidR="000A0662" w:rsidRPr="000A0662">
          <w:rPr>
            <w:rFonts w:ascii="Arial" w:hAnsi="Arial" w:cs="Arial"/>
            <w:color w:val="FF0000"/>
            <w:sz w:val="19"/>
            <w:szCs w:val="19"/>
          </w:rPr>
          <w:instrText xml:space="preserve"> HYPERLINK "http://www.tizag.com/about/advertise.php" </w:instrText>
        </w:r>
        <w:r w:rsidRPr="000A0662">
          <w:rPr>
            <w:rFonts w:ascii="Arial" w:hAnsi="Arial" w:cs="Arial"/>
            <w:color w:val="FF0000"/>
            <w:sz w:val="19"/>
            <w:szCs w:val="19"/>
          </w:rPr>
          <w:fldChar w:fldCharType="separate"/>
        </w:r>
        <w:r w:rsidR="000A0662" w:rsidRPr="000A0662">
          <w:rPr>
            <w:rStyle w:val="Hyperlink"/>
            <w:rFonts w:ascii="Arial" w:hAnsi="Arial" w:cs="Arial"/>
            <w:b/>
            <w:bCs/>
            <w:color w:val="FF0000"/>
            <w:sz w:val="17"/>
            <w:szCs w:val="17"/>
          </w:rPr>
          <w:t>Advertise on Tizag.com</w:t>
        </w:r>
        <w:r w:rsidRPr="000A0662">
          <w:rPr>
            <w:rFonts w:ascii="Arial" w:hAnsi="Arial" w:cs="Arial"/>
            <w:color w:val="FF0000"/>
            <w:sz w:val="19"/>
            <w:szCs w:val="19"/>
          </w:rPr>
          <w:fldChar w:fldCharType="end"/>
        </w:r>
      </w:ins>
    </w:p>
    <w:p w:rsidR="000A0662" w:rsidRPr="000A0662" w:rsidRDefault="000A0662" w:rsidP="000A0662">
      <w:pPr>
        <w:pStyle w:val="Heading1"/>
        <w:pBdr>
          <w:bottom w:val="dotted" w:sz="6" w:space="0" w:color="0A4369"/>
        </w:pBdr>
        <w:shd w:val="clear" w:color="auto" w:fill="D2E7F4"/>
        <w:spacing w:before="0" w:beforeAutospacing="0" w:after="0" w:afterAutospacing="0" w:line="216" w:lineRule="atLeast"/>
        <w:rPr>
          <w:ins w:id="2" w:author="Unknown"/>
          <w:rFonts w:ascii="Arial" w:hAnsi="Arial" w:cs="Arial"/>
          <w:color w:val="FF0000"/>
          <w:spacing w:val="-30"/>
          <w:sz w:val="35"/>
          <w:szCs w:val="35"/>
        </w:rPr>
      </w:pPr>
      <w:proofErr w:type="spellStart"/>
      <w:proofErr w:type="gramStart"/>
      <w:ins w:id="3" w:author="Unknown">
        <w:r w:rsidRPr="000A0662">
          <w:rPr>
            <w:rFonts w:ascii="Arial" w:hAnsi="Arial" w:cs="Arial"/>
            <w:color w:val="FF0000"/>
            <w:spacing w:val="-30"/>
            <w:sz w:val="35"/>
            <w:szCs w:val="35"/>
          </w:rPr>
          <w:t>javascript</w:t>
        </w:r>
        <w:proofErr w:type="spellEnd"/>
        <w:proofErr w:type="gramEnd"/>
        <w:r w:rsidRPr="000A0662">
          <w:rPr>
            <w:rFonts w:ascii="Arial" w:hAnsi="Arial" w:cs="Arial"/>
            <w:color w:val="FF0000"/>
            <w:spacing w:val="-30"/>
            <w:sz w:val="35"/>
            <w:szCs w:val="35"/>
          </w:rPr>
          <w:t xml:space="preserve"> </w:t>
        </w:r>
        <w:proofErr w:type="spellStart"/>
        <w:r w:rsidRPr="000A0662">
          <w:rPr>
            <w:rFonts w:ascii="Arial" w:hAnsi="Arial" w:cs="Arial"/>
            <w:color w:val="FF0000"/>
            <w:spacing w:val="-30"/>
            <w:sz w:val="35"/>
            <w:szCs w:val="35"/>
          </w:rPr>
          <w:t>document.getelementbyid</w:t>
        </w:r>
        <w:proofErr w:type="spellEnd"/>
      </w:ins>
    </w:p>
    <w:p w:rsidR="000A0662" w:rsidRPr="000A0662" w:rsidRDefault="000A0662" w:rsidP="000A0662">
      <w:pPr>
        <w:pStyle w:val="NormalWeb"/>
        <w:shd w:val="clear" w:color="auto" w:fill="D2E7F4"/>
        <w:ind w:firstLine="375"/>
        <w:rPr>
          <w:ins w:id="4" w:author="Unknown"/>
          <w:rFonts w:ascii="Arial" w:hAnsi="Arial" w:cs="Arial"/>
          <w:color w:val="FF0000"/>
          <w:sz w:val="19"/>
          <w:szCs w:val="19"/>
        </w:rPr>
      </w:pPr>
      <w:ins w:id="5" w:author="Unknown">
        <w:r w:rsidRPr="000A0662">
          <w:rPr>
            <w:rFonts w:ascii="Arial" w:hAnsi="Arial" w:cs="Arial"/>
            <w:color w:val="FF0000"/>
            <w:sz w:val="19"/>
            <w:szCs w:val="19"/>
          </w:rPr>
          <w:t>If you want to quickly access the value of an HTML input give it an</w:t>
        </w:r>
        <w:r w:rsidRPr="000A0662">
          <w:rPr>
            <w:rStyle w:val="apple-converted-space"/>
            <w:rFonts w:ascii="Arial" w:hAnsi="Arial" w:cs="Arial"/>
            <w:color w:val="FF0000"/>
            <w:sz w:val="19"/>
            <w:szCs w:val="19"/>
          </w:rPr>
          <w:t> </w:t>
        </w:r>
        <w:r w:rsidRPr="000A0662">
          <w:rPr>
            <w:rFonts w:ascii="Arial" w:hAnsi="Arial" w:cs="Arial"/>
            <w:i/>
            <w:iCs/>
            <w:color w:val="FF0000"/>
            <w:sz w:val="19"/>
            <w:szCs w:val="19"/>
          </w:rPr>
          <w:t>id</w:t>
        </w:r>
        <w:r w:rsidRPr="000A0662">
          <w:rPr>
            <w:rStyle w:val="apple-converted-space"/>
            <w:rFonts w:ascii="Arial" w:hAnsi="Arial" w:cs="Arial"/>
            <w:color w:val="FF0000"/>
            <w:sz w:val="19"/>
            <w:szCs w:val="19"/>
          </w:rPr>
          <w:t> </w:t>
        </w:r>
        <w:r w:rsidRPr="000A0662">
          <w:rPr>
            <w:rFonts w:ascii="Arial" w:hAnsi="Arial" w:cs="Arial"/>
            <w:color w:val="FF0000"/>
            <w:sz w:val="19"/>
            <w:szCs w:val="19"/>
          </w:rPr>
          <w:t>to make your life a lot easier. This small script below will check to see if there is any text in the text field "</w:t>
        </w:r>
        <w:proofErr w:type="spellStart"/>
        <w:r w:rsidRPr="000A0662">
          <w:rPr>
            <w:rFonts w:ascii="Arial" w:hAnsi="Arial" w:cs="Arial"/>
            <w:color w:val="FF0000"/>
            <w:sz w:val="19"/>
            <w:szCs w:val="19"/>
          </w:rPr>
          <w:t>myText</w:t>
        </w:r>
        <w:proofErr w:type="spellEnd"/>
        <w:r w:rsidRPr="000A0662">
          <w:rPr>
            <w:rFonts w:ascii="Arial" w:hAnsi="Arial" w:cs="Arial"/>
            <w:color w:val="FF0000"/>
            <w:sz w:val="19"/>
            <w:szCs w:val="19"/>
          </w:rPr>
          <w:t>". The argument that</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getElementById</w:t>
        </w:r>
        <w:proofErr w:type="spellEnd"/>
        <w:r w:rsidRPr="000A0662">
          <w:rPr>
            <w:rStyle w:val="apple-converted-space"/>
            <w:rFonts w:ascii="Arial" w:hAnsi="Arial" w:cs="Arial"/>
            <w:color w:val="FF0000"/>
            <w:sz w:val="19"/>
            <w:szCs w:val="19"/>
          </w:rPr>
          <w:t> </w:t>
        </w:r>
        <w:r w:rsidRPr="000A0662">
          <w:rPr>
            <w:rFonts w:ascii="Arial" w:hAnsi="Arial" w:cs="Arial"/>
            <w:color w:val="FF0000"/>
            <w:sz w:val="19"/>
            <w:szCs w:val="19"/>
          </w:rPr>
          <w:t>requires is the</w:t>
        </w:r>
        <w:r w:rsidRPr="000A0662">
          <w:rPr>
            <w:rStyle w:val="apple-converted-space"/>
            <w:rFonts w:ascii="Arial" w:hAnsi="Arial" w:cs="Arial"/>
            <w:color w:val="FF0000"/>
            <w:sz w:val="19"/>
            <w:szCs w:val="19"/>
          </w:rPr>
          <w:t> </w:t>
        </w:r>
        <w:r w:rsidRPr="000A0662">
          <w:rPr>
            <w:rFonts w:ascii="Arial" w:hAnsi="Arial" w:cs="Arial"/>
            <w:i/>
            <w:iCs/>
            <w:color w:val="FF0000"/>
            <w:sz w:val="19"/>
            <w:szCs w:val="19"/>
          </w:rPr>
          <w:t>id</w:t>
        </w:r>
        <w:r w:rsidRPr="000A0662">
          <w:rPr>
            <w:rStyle w:val="apple-converted-space"/>
            <w:rFonts w:ascii="Arial" w:hAnsi="Arial" w:cs="Arial"/>
            <w:color w:val="FF0000"/>
            <w:sz w:val="19"/>
            <w:szCs w:val="19"/>
          </w:rPr>
          <w:t> </w:t>
        </w:r>
        <w:r w:rsidRPr="000A0662">
          <w:rPr>
            <w:rFonts w:ascii="Arial" w:hAnsi="Arial" w:cs="Arial"/>
            <w:color w:val="FF0000"/>
            <w:sz w:val="19"/>
            <w:szCs w:val="19"/>
          </w:rPr>
          <w:t>of the HTML element you wish to utilize.</w:t>
        </w:r>
      </w:ins>
    </w:p>
    <w:p w:rsidR="000A0662" w:rsidRPr="000A0662" w:rsidRDefault="000A0662" w:rsidP="000A0662">
      <w:pPr>
        <w:pStyle w:val="Heading2"/>
        <w:shd w:val="clear" w:color="auto" w:fill="D2E7F4"/>
        <w:spacing w:before="150" w:beforeAutospacing="0" w:after="0" w:afterAutospacing="0"/>
        <w:rPr>
          <w:ins w:id="6" w:author="Unknown"/>
          <w:color w:val="FF0000"/>
          <w:sz w:val="25"/>
          <w:szCs w:val="25"/>
        </w:rPr>
      </w:pPr>
      <w:ins w:id="7" w:author="Unknown">
        <w:r w:rsidRPr="000A0662">
          <w:rPr>
            <w:color w:val="FF0000"/>
            <w:sz w:val="25"/>
            <w:szCs w:val="25"/>
          </w:rPr>
          <w:t>JavaScript Code:</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8" w:author="Unknown"/>
          <w:rFonts w:ascii="Verdana" w:hAnsi="Verdana"/>
          <w:color w:val="FF0000"/>
          <w:sz w:val="17"/>
          <w:szCs w:val="17"/>
        </w:rPr>
      </w:pPr>
      <w:ins w:id="9" w:author="Unknown">
        <w:r w:rsidRPr="000A0662">
          <w:rPr>
            <w:rFonts w:ascii="Verdana" w:hAnsi="Verdana"/>
            <w:color w:val="FF0000"/>
            <w:sz w:val="17"/>
            <w:szCs w:val="17"/>
          </w:rPr>
          <w:t>&lt;script type="text/</w:t>
        </w:r>
        <w:proofErr w:type="spellStart"/>
        <w:r w:rsidRPr="000A0662">
          <w:rPr>
            <w:rFonts w:ascii="Verdana" w:hAnsi="Verdana"/>
            <w:color w:val="FF0000"/>
            <w:sz w:val="17"/>
            <w:szCs w:val="17"/>
          </w:rPr>
          <w:t>javascript</w:t>
        </w:r>
        <w:proofErr w:type="spellEnd"/>
        <w:r w:rsidRPr="000A0662">
          <w:rPr>
            <w:rFonts w:ascii="Verdana" w:hAnsi="Verdana"/>
            <w:color w:val="FF0000"/>
            <w:sz w:val="17"/>
            <w:szCs w:val="17"/>
          </w:rPr>
          <w:t>"&gt;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10" w:author="Unknown"/>
          <w:rFonts w:ascii="Verdana" w:hAnsi="Verdana"/>
          <w:color w:val="FF0000"/>
          <w:sz w:val="17"/>
          <w:szCs w:val="17"/>
        </w:rPr>
      </w:pPr>
      <w:proofErr w:type="gramStart"/>
      <w:ins w:id="11" w:author="Unknown">
        <w:r w:rsidRPr="000A0662">
          <w:rPr>
            <w:rFonts w:ascii="Verdana" w:hAnsi="Verdana"/>
            <w:color w:val="FF0000"/>
            <w:sz w:val="17"/>
            <w:szCs w:val="17"/>
          </w:rPr>
          <w:t>function</w:t>
        </w:r>
        <w:proofErr w:type="gramEnd"/>
        <w:r w:rsidRPr="000A0662">
          <w:rPr>
            <w:rFonts w:ascii="Verdana" w:hAnsi="Verdana"/>
            <w:color w:val="FF0000"/>
            <w:sz w:val="17"/>
            <w:szCs w:val="17"/>
          </w:rPr>
          <w:t xml:space="preserve"> </w:t>
        </w:r>
        <w:proofErr w:type="spellStart"/>
        <w:r w:rsidRPr="000A0662">
          <w:rPr>
            <w:rFonts w:ascii="Verdana" w:hAnsi="Verdana"/>
            <w:color w:val="FF0000"/>
            <w:sz w:val="17"/>
            <w:szCs w:val="17"/>
          </w:rPr>
          <w:t>notEmpty</w:t>
        </w:r>
        <w:proofErr w:type="spellEnd"/>
        <w:r w:rsidRPr="000A0662">
          <w:rPr>
            <w:rFonts w:ascii="Verdana" w:hAnsi="Verdana"/>
            <w:color w:val="FF0000"/>
            <w:sz w:val="17"/>
            <w:szCs w:val="17"/>
          </w:rPr>
          <w: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12" w:author="Unknown"/>
          <w:rFonts w:ascii="Verdana" w:hAnsi="Verdana"/>
          <w:color w:val="FF0000"/>
          <w:sz w:val="17"/>
          <w:szCs w:val="17"/>
        </w:rPr>
      </w:pPr>
      <w:ins w:id="13" w:author="Unknown">
        <w:r w:rsidRPr="000A0662">
          <w:rPr>
            <w:rFonts w:ascii="Verdana" w:hAnsi="Verdana"/>
            <w:color w:val="FF0000"/>
            <w:sz w:val="17"/>
            <w:szCs w:val="17"/>
          </w:rPr>
          <w:tab/>
        </w:r>
        <w:proofErr w:type="spellStart"/>
        <w:proofErr w:type="gramStart"/>
        <w:r w:rsidRPr="000A0662">
          <w:rPr>
            <w:rFonts w:ascii="Verdana" w:hAnsi="Verdana"/>
            <w:color w:val="FF0000"/>
            <w:sz w:val="17"/>
            <w:szCs w:val="17"/>
          </w:rPr>
          <w:t>var</w:t>
        </w:r>
        <w:proofErr w:type="spellEnd"/>
        <w:proofErr w:type="gramEnd"/>
        <w:r w:rsidRPr="000A0662">
          <w:rPr>
            <w:rFonts w:ascii="Verdana" w:hAnsi="Verdana"/>
            <w:color w:val="FF0000"/>
            <w:sz w:val="17"/>
            <w:szCs w:val="17"/>
          </w:rPr>
          <w:t xml:space="preserve"> </w:t>
        </w:r>
        <w:proofErr w:type="spellStart"/>
        <w:r w:rsidRPr="000A0662">
          <w:rPr>
            <w:rFonts w:ascii="Verdana" w:hAnsi="Verdana"/>
            <w:color w:val="FF0000"/>
            <w:sz w:val="17"/>
            <w:szCs w:val="17"/>
          </w:rPr>
          <w:t>myTextField</w:t>
        </w:r>
        <w:proofErr w:type="spellEnd"/>
        <w:r w:rsidRPr="000A0662">
          <w:rPr>
            <w:rFonts w:ascii="Verdana" w:hAnsi="Verdana"/>
            <w:color w:val="FF0000"/>
            <w:sz w:val="17"/>
            <w:szCs w:val="17"/>
          </w:rPr>
          <w:t xml:space="preserve"> = </w:t>
        </w:r>
        <w:proofErr w:type="spellStart"/>
        <w:r w:rsidRPr="000A0662">
          <w:rPr>
            <w:rFonts w:ascii="Verdana" w:hAnsi="Verdana"/>
            <w:color w:val="FF0000"/>
            <w:sz w:val="17"/>
            <w:szCs w:val="17"/>
          </w:rPr>
          <w:t>document.getElementById</w:t>
        </w:r>
        <w:proofErr w:type="spellEnd"/>
        <w:r w:rsidRPr="000A0662">
          <w:rPr>
            <w:rFonts w:ascii="Verdana" w:hAnsi="Verdana"/>
            <w:color w:val="FF0000"/>
            <w:sz w:val="17"/>
            <w:szCs w:val="17"/>
          </w:rPr>
          <w:t>('</w:t>
        </w:r>
        <w:proofErr w:type="spellStart"/>
        <w:r w:rsidRPr="000A0662">
          <w:rPr>
            <w:rFonts w:ascii="Verdana" w:hAnsi="Verdana"/>
            <w:color w:val="FF0000"/>
            <w:sz w:val="17"/>
            <w:szCs w:val="17"/>
          </w:rPr>
          <w:t>myText</w:t>
        </w:r>
        <w:proofErr w:type="spellEnd"/>
        <w:r w:rsidRPr="000A0662">
          <w:rPr>
            <w:rFonts w:ascii="Verdana" w:hAnsi="Verdana"/>
            <w:color w:val="FF0000"/>
            <w:sz w:val="17"/>
            <w:szCs w:val="17"/>
          </w:rPr>
          <w: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14" w:author="Unknown"/>
          <w:rFonts w:ascii="Verdana" w:hAnsi="Verdana"/>
          <w:color w:val="FF0000"/>
          <w:sz w:val="17"/>
          <w:szCs w:val="17"/>
        </w:rPr>
      </w:pPr>
      <w:ins w:id="15" w:author="Unknown">
        <w:r w:rsidRPr="000A0662">
          <w:rPr>
            <w:rFonts w:ascii="Verdana" w:hAnsi="Verdana"/>
            <w:color w:val="FF0000"/>
            <w:sz w:val="17"/>
            <w:szCs w:val="17"/>
          </w:rPr>
          <w:tab/>
        </w:r>
        <w:proofErr w:type="gramStart"/>
        <w:r w:rsidRPr="000A0662">
          <w:rPr>
            <w:rFonts w:ascii="Verdana" w:hAnsi="Verdana"/>
            <w:color w:val="FF0000"/>
            <w:sz w:val="17"/>
            <w:szCs w:val="17"/>
          </w:rPr>
          <w:t>if(</w:t>
        </w:r>
        <w:proofErr w:type="spellStart"/>
        <w:proofErr w:type="gramEnd"/>
        <w:r w:rsidRPr="000A0662">
          <w:rPr>
            <w:rFonts w:ascii="Verdana" w:hAnsi="Verdana"/>
            <w:color w:val="FF0000"/>
            <w:sz w:val="17"/>
            <w:szCs w:val="17"/>
          </w:rPr>
          <w:t>myTextField.value</w:t>
        </w:r>
        <w:proofErr w:type="spellEnd"/>
        <w:r w:rsidRPr="000A0662">
          <w:rPr>
            <w:rFonts w:ascii="Verdana" w:hAnsi="Verdana"/>
            <w:color w:val="FF0000"/>
            <w:sz w:val="17"/>
            <w:szCs w:val="17"/>
          </w:rPr>
          <w:t xml:space="preserve"> != "")</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16" w:author="Unknown"/>
          <w:rFonts w:ascii="Verdana" w:hAnsi="Verdana"/>
          <w:color w:val="FF0000"/>
          <w:sz w:val="17"/>
          <w:szCs w:val="17"/>
        </w:rPr>
      </w:pPr>
      <w:ins w:id="17" w:author="Unknown">
        <w:r w:rsidRPr="000A0662">
          <w:rPr>
            <w:rFonts w:ascii="Verdana" w:hAnsi="Verdana"/>
            <w:color w:val="FF0000"/>
            <w:sz w:val="17"/>
            <w:szCs w:val="17"/>
          </w:rPr>
          <w:tab/>
        </w:r>
        <w:r w:rsidRPr="000A0662">
          <w:rPr>
            <w:rFonts w:ascii="Verdana" w:hAnsi="Verdana"/>
            <w:color w:val="FF0000"/>
            <w:sz w:val="17"/>
            <w:szCs w:val="17"/>
          </w:rPr>
          <w:tab/>
        </w:r>
        <w:proofErr w:type="gramStart"/>
        <w:r w:rsidRPr="000A0662">
          <w:rPr>
            <w:rFonts w:ascii="Verdana" w:hAnsi="Verdana"/>
            <w:color w:val="FF0000"/>
            <w:sz w:val="17"/>
            <w:szCs w:val="17"/>
          </w:rPr>
          <w:t>alert(</w:t>
        </w:r>
        <w:proofErr w:type="gramEnd"/>
        <w:r w:rsidRPr="000A0662">
          <w:rPr>
            <w:rFonts w:ascii="Verdana" w:hAnsi="Verdana"/>
            <w:color w:val="FF0000"/>
            <w:sz w:val="17"/>
            <w:szCs w:val="17"/>
          </w:rPr>
          <w:t xml:space="preserve">"You entered: " + </w:t>
        </w:r>
        <w:proofErr w:type="spellStart"/>
        <w:r w:rsidRPr="000A0662">
          <w:rPr>
            <w:rFonts w:ascii="Verdana" w:hAnsi="Verdana"/>
            <w:color w:val="FF0000"/>
            <w:sz w:val="17"/>
            <w:szCs w:val="17"/>
          </w:rPr>
          <w:t>myTextField.value</w:t>
        </w:r>
        <w:proofErr w:type="spellEnd"/>
        <w:r w:rsidRPr="000A0662">
          <w:rPr>
            <w:rFonts w:ascii="Verdana" w:hAnsi="Verdana"/>
            <w:color w:val="FF0000"/>
            <w:sz w:val="17"/>
            <w:szCs w:val="17"/>
          </w:rPr>
          <w: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18" w:author="Unknown"/>
          <w:rFonts w:ascii="Verdana" w:hAnsi="Verdana"/>
          <w:color w:val="FF0000"/>
          <w:sz w:val="17"/>
          <w:szCs w:val="17"/>
        </w:rPr>
      </w:pPr>
      <w:ins w:id="19" w:author="Unknown">
        <w:r w:rsidRPr="000A0662">
          <w:rPr>
            <w:rFonts w:ascii="Verdana" w:hAnsi="Verdana"/>
            <w:color w:val="FF0000"/>
            <w:sz w:val="17"/>
            <w:szCs w:val="17"/>
          </w:rPr>
          <w:tab/>
        </w:r>
        <w:proofErr w:type="gramStart"/>
        <w:r w:rsidRPr="000A0662">
          <w:rPr>
            <w:rFonts w:ascii="Verdana" w:hAnsi="Verdana"/>
            <w:color w:val="FF0000"/>
            <w:sz w:val="17"/>
            <w:szCs w:val="17"/>
          </w:rPr>
          <w:t>else</w:t>
        </w:r>
        <w:proofErr w:type="gramEnd"/>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20" w:author="Unknown"/>
          <w:rFonts w:ascii="Verdana" w:hAnsi="Verdana"/>
          <w:color w:val="FF0000"/>
          <w:sz w:val="17"/>
          <w:szCs w:val="17"/>
        </w:rPr>
      </w:pPr>
      <w:ins w:id="21" w:author="Unknown">
        <w:r w:rsidRPr="000A0662">
          <w:rPr>
            <w:rFonts w:ascii="Verdana" w:hAnsi="Verdana"/>
            <w:color w:val="FF0000"/>
            <w:sz w:val="17"/>
            <w:szCs w:val="17"/>
          </w:rPr>
          <w:tab/>
        </w:r>
        <w:r w:rsidRPr="000A0662">
          <w:rPr>
            <w:rFonts w:ascii="Verdana" w:hAnsi="Verdana"/>
            <w:color w:val="FF0000"/>
            <w:sz w:val="17"/>
            <w:szCs w:val="17"/>
          </w:rPr>
          <w:tab/>
        </w:r>
        <w:proofErr w:type="gramStart"/>
        <w:r w:rsidRPr="000A0662">
          <w:rPr>
            <w:rFonts w:ascii="Verdana" w:hAnsi="Verdana"/>
            <w:color w:val="FF0000"/>
            <w:sz w:val="17"/>
            <w:szCs w:val="17"/>
          </w:rPr>
          <w:t>alert(</w:t>
        </w:r>
        <w:proofErr w:type="gramEnd"/>
        <w:r w:rsidRPr="000A0662">
          <w:rPr>
            <w:rFonts w:ascii="Verdana" w:hAnsi="Verdana"/>
            <w:color w:val="FF0000"/>
            <w:sz w:val="17"/>
            <w:szCs w:val="17"/>
          </w:rPr>
          <w:t>"Would you please enter some text?")</w:t>
        </w:r>
        <w:r w:rsidRPr="000A0662">
          <w:rPr>
            <w:rFonts w:ascii="Verdana" w:hAnsi="Verdana"/>
            <w:color w:val="FF0000"/>
            <w:sz w:val="17"/>
            <w:szCs w:val="17"/>
          </w:rPr>
          <w:tab/>
        </w:r>
        <w:r w:rsidRPr="000A0662">
          <w:rPr>
            <w:rFonts w:ascii="Verdana" w:hAnsi="Verdana"/>
            <w:color w:val="FF0000"/>
            <w:sz w:val="17"/>
            <w:szCs w:val="17"/>
          </w:rPr>
          <w:tab/>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22" w:author="Unknown"/>
          <w:rFonts w:ascii="Verdana" w:hAnsi="Verdana"/>
          <w:color w:val="FF0000"/>
          <w:sz w:val="17"/>
          <w:szCs w:val="17"/>
        </w:rPr>
      </w:pPr>
      <w:ins w:id="23" w:author="Unknown">
        <w:r w:rsidRPr="000A0662">
          <w:rPr>
            <w:rFonts w:ascii="Verdana" w:hAnsi="Verdana"/>
            <w:color w:val="FF0000"/>
            <w:sz w:val="17"/>
            <w:szCs w:val="17"/>
          </w:rPr>
          <w: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24" w:author="Unknown"/>
          <w:rFonts w:ascii="Verdana" w:hAnsi="Verdana"/>
          <w:color w:val="FF0000"/>
          <w:sz w:val="17"/>
          <w:szCs w:val="17"/>
        </w:rPr>
      </w:pPr>
      <w:ins w:id="25" w:author="Unknown">
        <w:r w:rsidRPr="000A0662">
          <w:rPr>
            <w:rFonts w:ascii="Verdana" w:hAnsi="Verdana"/>
            <w:color w:val="FF0000"/>
            <w:sz w:val="17"/>
            <w:szCs w:val="17"/>
          </w:rPr>
          <w:t>&lt;/script&gt;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26" w:author="Unknown"/>
          <w:rFonts w:ascii="Verdana" w:hAnsi="Verdana"/>
          <w:color w:val="FF0000"/>
          <w:sz w:val="17"/>
          <w:szCs w:val="17"/>
        </w:rPr>
      </w:pPr>
      <w:ins w:id="27" w:author="Unknown">
        <w:r w:rsidRPr="000A0662">
          <w:rPr>
            <w:rFonts w:ascii="Verdana" w:hAnsi="Verdana"/>
            <w:color w:val="FF0000"/>
            <w:sz w:val="17"/>
            <w:szCs w:val="17"/>
          </w:rPr>
          <w:t>&lt;input type='text' id='</w:t>
        </w:r>
        <w:proofErr w:type="spellStart"/>
        <w:r w:rsidRPr="000A0662">
          <w:rPr>
            <w:rFonts w:ascii="Verdana" w:hAnsi="Verdana"/>
            <w:color w:val="FF0000"/>
            <w:sz w:val="17"/>
            <w:szCs w:val="17"/>
          </w:rPr>
          <w:t>myText</w:t>
        </w:r>
        <w:proofErr w:type="spellEnd"/>
        <w:r w:rsidRPr="000A0662">
          <w:rPr>
            <w:rFonts w:ascii="Verdana" w:hAnsi="Verdana"/>
            <w:color w:val="FF0000"/>
            <w:sz w:val="17"/>
            <w:szCs w:val="17"/>
          </w:rPr>
          <w:t>' /&gt;</w:t>
        </w:r>
      </w:ins>
    </w:p>
    <w:p w:rsidR="000A0662" w:rsidRPr="000A0662" w:rsidRDefault="000A0662" w:rsidP="000A0662">
      <w:pPr>
        <w:pStyle w:val="HTMLPreformatted"/>
        <w:pBdr>
          <w:top w:val="single" w:sz="12" w:space="4" w:color="003B62"/>
          <w:left w:val="single" w:sz="12" w:space="4" w:color="003B62"/>
          <w:bottom w:val="single" w:sz="12" w:space="15" w:color="003B62"/>
          <w:right w:val="single" w:sz="12" w:space="4" w:color="003B62"/>
        </w:pBdr>
        <w:shd w:val="clear" w:color="auto" w:fill="B5CFE0"/>
        <w:rPr>
          <w:ins w:id="28" w:author="Unknown"/>
          <w:rFonts w:ascii="Verdana" w:hAnsi="Verdana"/>
          <w:color w:val="FF0000"/>
          <w:sz w:val="17"/>
          <w:szCs w:val="17"/>
        </w:rPr>
      </w:pPr>
      <w:ins w:id="29" w:author="Unknown">
        <w:r w:rsidRPr="000A0662">
          <w:rPr>
            <w:rFonts w:ascii="Verdana" w:hAnsi="Verdana"/>
            <w:color w:val="FF0000"/>
            <w:sz w:val="17"/>
            <w:szCs w:val="17"/>
          </w:rPr>
          <w:t xml:space="preserve">&lt;input type='button' </w:t>
        </w:r>
        <w:proofErr w:type="spellStart"/>
        <w:r w:rsidRPr="000A0662">
          <w:rPr>
            <w:rFonts w:ascii="Verdana" w:hAnsi="Verdana"/>
            <w:color w:val="FF0000"/>
            <w:sz w:val="17"/>
            <w:szCs w:val="17"/>
          </w:rPr>
          <w:t>onclick</w:t>
        </w:r>
        <w:proofErr w:type="spellEnd"/>
        <w:r w:rsidRPr="000A0662">
          <w:rPr>
            <w:rFonts w:ascii="Verdana" w:hAnsi="Verdana"/>
            <w:color w:val="FF0000"/>
            <w:sz w:val="17"/>
            <w:szCs w:val="17"/>
          </w:rPr>
          <w:t>=</w:t>
        </w:r>
        <w:proofErr w:type="gramStart"/>
        <w:r w:rsidRPr="000A0662">
          <w:rPr>
            <w:rFonts w:ascii="Verdana" w:hAnsi="Verdana"/>
            <w:color w:val="FF0000"/>
            <w:sz w:val="17"/>
            <w:szCs w:val="17"/>
          </w:rPr>
          <w:t>'</w:t>
        </w:r>
        <w:proofErr w:type="spellStart"/>
        <w:r w:rsidRPr="000A0662">
          <w:rPr>
            <w:rFonts w:ascii="Verdana" w:hAnsi="Verdana"/>
            <w:color w:val="FF0000"/>
            <w:sz w:val="17"/>
            <w:szCs w:val="17"/>
          </w:rPr>
          <w:t>notEmpty</w:t>
        </w:r>
        <w:proofErr w:type="spellEnd"/>
        <w:r w:rsidRPr="000A0662">
          <w:rPr>
            <w:rFonts w:ascii="Verdana" w:hAnsi="Verdana"/>
            <w:color w:val="FF0000"/>
            <w:sz w:val="17"/>
            <w:szCs w:val="17"/>
          </w:rPr>
          <w:t>(</w:t>
        </w:r>
        <w:proofErr w:type="gramEnd"/>
        <w:r w:rsidRPr="000A0662">
          <w:rPr>
            <w:rFonts w:ascii="Verdana" w:hAnsi="Verdana"/>
            <w:color w:val="FF0000"/>
            <w:sz w:val="17"/>
            <w:szCs w:val="17"/>
          </w:rPr>
          <w:t>)' value='Form Checker' /&gt;</w:t>
        </w:r>
      </w:ins>
    </w:p>
    <w:p w:rsidR="000A0662" w:rsidRPr="000A0662" w:rsidRDefault="000A0662" w:rsidP="000A0662">
      <w:pPr>
        <w:pStyle w:val="Heading2"/>
        <w:shd w:val="clear" w:color="auto" w:fill="D2E7F4"/>
        <w:spacing w:before="150" w:beforeAutospacing="0" w:after="0" w:afterAutospacing="0"/>
        <w:rPr>
          <w:ins w:id="30" w:author="Unknown"/>
          <w:color w:val="FF0000"/>
          <w:sz w:val="25"/>
          <w:szCs w:val="25"/>
        </w:rPr>
      </w:pPr>
      <w:ins w:id="31" w:author="Unknown">
        <w:r w:rsidRPr="000A0662">
          <w:rPr>
            <w:color w:val="FF0000"/>
            <w:sz w:val="25"/>
            <w:szCs w:val="25"/>
          </w:rPr>
          <w:t>Display:</w:t>
        </w:r>
      </w:ins>
    </w:p>
    <w:p w:rsidR="000A0662" w:rsidRPr="000A0662" w:rsidRDefault="004120D2" w:rsidP="000A0662">
      <w:pPr>
        <w:shd w:val="clear" w:color="auto" w:fill="B5CFE0"/>
        <w:rPr>
          <w:ins w:id="32" w:author="Unknown"/>
          <w:rFonts w:ascii="Verdana" w:hAnsi="Verdana"/>
          <w:color w:val="FF0000"/>
          <w:sz w:val="19"/>
          <w:szCs w:val="19"/>
        </w:rPr>
      </w:pPr>
      <w:ins w:id="33" w:author="Unknown">
        <w:r w:rsidRPr="000A0662">
          <w:rPr>
            <w:rFonts w:ascii="Verdana" w:hAnsi="Verdana"/>
            <w:color w:val="FF0000"/>
            <w:sz w:val="19"/>
            <w:szCs w:val="19"/>
          </w:rPr>
          <w:object w:dxaOrig="106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3.25pt;height:18pt" o:ole="">
              <v:imagedata r:id="rId5" o:title=""/>
            </v:shape>
            <w:control r:id="rId6" w:name="DefaultOcxName13" w:shapeid="_x0000_i1064"/>
          </w:object>
        </w:r>
        <w:r w:rsidR="000A0662" w:rsidRPr="000A0662">
          <w:rPr>
            <w:rStyle w:val="apple-converted-space"/>
            <w:rFonts w:ascii="Verdana" w:hAnsi="Verdana"/>
            <w:color w:val="FF0000"/>
            <w:sz w:val="19"/>
            <w:szCs w:val="19"/>
          </w:rPr>
          <w:t> </w:t>
        </w:r>
      </w:ins>
    </w:p>
    <w:p w:rsidR="000A0662" w:rsidRPr="000A0662" w:rsidRDefault="000A0662" w:rsidP="000A0662">
      <w:pPr>
        <w:pStyle w:val="NormalWeb"/>
        <w:shd w:val="clear" w:color="auto" w:fill="D2E7F4"/>
        <w:ind w:firstLine="375"/>
        <w:rPr>
          <w:ins w:id="34" w:author="Unknown"/>
          <w:rFonts w:ascii="Arial" w:hAnsi="Arial" w:cs="Arial"/>
          <w:color w:val="FF0000"/>
          <w:sz w:val="19"/>
          <w:szCs w:val="19"/>
        </w:rPr>
      </w:pPr>
      <w:proofErr w:type="spellStart"/>
      <w:proofErr w:type="gramStart"/>
      <w:ins w:id="35" w:author="Unknown">
        <w:r w:rsidRPr="000A0662">
          <w:rPr>
            <w:rFonts w:ascii="Arial" w:hAnsi="Arial" w:cs="Arial"/>
            <w:i/>
            <w:iCs/>
            <w:color w:val="FF0000"/>
            <w:sz w:val="19"/>
            <w:szCs w:val="19"/>
          </w:rPr>
          <w:t>document.getElementById</w:t>
        </w:r>
        <w:proofErr w:type="spellEnd"/>
        <w:proofErr w:type="gramEnd"/>
        <w:r w:rsidRPr="000A0662">
          <w:rPr>
            <w:rStyle w:val="apple-converted-space"/>
            <w:rFonts w:ascii="Arial" w:hAnsi="Arial" w:cs="Arial"/>
            <w:color w:val="FF0000"/>
            <w:sz w:val="19"/>
            <w:szCs w:val="19"/>
          </w:rPr>
          <w:t> </w:t>
        </w:r>
        <w:r w:rsidRPr="000A0662">
          <w:rPr>
            <w:rFonts w:ascii="Arial" w:hAnsi="Arial" w:cs="Arial"/>
            <w:color w:val="FF0000"/>
            <w:sz w:val="19"/>
            <w:szCs w:val="19"/>
          </w:rPr>
          <w:t>returned a reference to our HTML element</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myText</w:t>
        </w:r>
        <w:proofErr w:type="spellEnd"/>
        <w:r w:rsidRPr="000A0662">
          <w:rPr>
            <w:rFonts w:ascii="Arial" w:hAnsi="Arial" w:cs="Arial"/>
            <w:color w:val="FF0000"/>
            <w:sz w:val="19"/>
            <w:szCs w:val="19"/>
          </w:rPr>
          <w:t>. We stored this reference into a variable,</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myTextField</w:t>
        </w:r>
        <w:proofErr w:type="spellEnd"/>
        <w:r w:rsidRPr="000A0662">
          <w:rPr>
            <w:rFonts w:ascii="Arial" w:hAnsi="Arial" w:cs="Arial"/>
            <w:color w:val="FF0000"/>
            <w:sz w:val="19"/>
            <w:szCs w:val="19"/>
          </w:rPr>
          <w:t>, and then used the</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value</w:t>
        </w:r>
        <w:r w:rsidRPr="000A0662">
          <w:rPr>
            <w:rFonts w:ascii="Arial" w:hAnsi="Arial" w:cs="Arial"/>
            <w:color w:val="FF0000"/>
            <w:sz w:val="19"/>
            <w:szCs w:val="19"/>
          </w:rPr>
          <w:t>property</w:t>
        </w:r>
        <w:proofErr w:type="spellEnd"/>
        <w:r w:rsidRPr="000A0662">
          <w:rPr>
            <w:rFonts w:ascii="Arial" w:hAnsi="Arial" w:cs="Arial"/>
            <w:color w:val="FF0000"/>
            <w:sz w:val="19"/>
            <w:szCs w:val="19"/>
          </w:rPr>
          <w:t xml:space="preserve"> that all input elements have to use to grab the value the user enters.</w:t>
        </w:r>
      </w:ins>
    </w:p>
    <w:p w:rsidR="000A0662" w:rsidRPr="000A0662" w:rsidRDefault="000A0662" w:rsidP="000A0662">
      <w:pPr>
        <w:pStyle w:val="NormalWeb"/>
        <w:shd w:val="clear" w:color="auto" w:fill="D2E7F4"/>
        <w:ind w:firstLine="375"/>
        <w:rPr>
          <w:ins w:id="36" w:author="Unknown"/>
          <w:rFonts w:ascii="Arial" w:hAnsi="Arial" w:cs="Arial"/>
          <w:color w:val="FF0000"/>
          <w:sz w:val="19"/>
          <w:szCs w:val="19"/>
        </w:rPr>
      </w:pPr>
      <w:ins w:id="37" w:author="Unknown">
        <w:r w:rsidRPr="000A0662">
          <w:rPr>
            <w:rFonts w:ascii="Arial" w:hAnsi="Arial" w:cs="Arial"/>
            <w:color w:val="FF0000"/>
            <w:sz w:val="19"/>
            <w:szCs w:val="19"/>
          </w:rPr>
          <w:t>There are other ways to accomplish what the above script does, but this is definitely a straight-forward and browser-compatible approach.</w:t>
        </w:r>
      </w:ins>
    </w:p>
    <w:p w:rsidR="000A0662" w:rsidRPr="000A0662" w:rsidRDefault="000A0662" w:rsidP="000A0662">
      <w:pPr>
        <w:pStyle w:val="Heading1"/>
        <w:pBdr>
          <w:bottom w:val="dotted" w:sz="6" w:space="0" w:color="0A4369"/>
        </w:pBdr>
        <w:shd w:val="clear" w:color="auto" w:fill="D2E7F4"/>
        <w:spacing w:before="0" w:beforeAutospacing="0" w:after="0" w:afterAutospacing="0" w:line="216" w:lineRule="atLeast"/>
        <w:rPr>
          <w:ins w:id="38" w:author="Unknown"/>
          <w:rFonts w:ascii="Arial" w:hAnsi="Arial" w:cs="Arial"/>
          <w:color w:val="FF0000"/>
          <w:spacing w:val="-30"/>
          <w:sz w:val="35"/>
          <w:szCs w:val="35"/>
        </w:rPr>
      </w:pPr>
      <w:proofErr w:type="gramStart"/>
      <w:ins w:id="39" w:author="Unknown">
        <w:r w:rsidRPr="000A0662">
          <w:rPr>
            <w:rFonts w:ascii="Arial" w:hAnsi="Arial" w:cs="Arial"/>
            <w:color w:val="FF0000"/>
            <w:spacing w:val="-30"/>
            <w:sz w:val="35"/>
            <w:szCs w:val="35"/>
          </w:rPr>
          <w:t>things</w:t>
        </w:r>
        <w:proofErr w:type="gramEnd"/>
        <w:r w:rsidRPr="000A0662">
          <w:rPr>
            <w:rFonts w:ascii="Arial" w:hAnsi="Arial" w:cs="Arial"/>
            <w:color w:val="FF0000"/>
            <w:spacing w:val="-30"/>
            <w:sz w:val="35"/>
            <w:szCs w:val="35"/>
          </w:rPr>
          <w:t xml:space="preserve"> to remember about </w:t>
        </w:r>
        <w:proofErr w:type="spellStart"/>
        <w:r w:rsidRPr="000A0662">
          <w:rPr>
            <w:rFonts w:ascii="Arial" w:hAnsi="Arial" w:cs="Arial"/>
            <w:color w:val="FF0000"/>
            <w:spacing w:val="-30"/>
            <w:sz w:val="35"/>
            <w:szCs w:val="35"/>
          </w:rPr>
          <w:t>getelementbyid</w:t>
        </w:r>
        <w:proofErr w:type="spellEnd"/>
      </w:ins>
    </w:p>
    <w:p w:rsidR="000A0662" w:rsidRPr="000A0662" w:rsidRDefault="000A0662" w:rsidP="000A0662">
      <w:pPr>
        <w:pStyle w:val="NormalWeb"/>
        <w:shd w:val="clear" w:color="auto" w:fill="D2E7F4"/>
        <w:ind w:firstLine="375"/>
        <w:rPr>
          <w:ins w:id="40" w:author="Unknown"/>
          <w:rFonts w:ascii="Arial" w:hAnsi="Arial" w:cs="Arial"/>
          <w:color w:val="FF0000"/>
          <w:sz w:val="19"/>
          <w:szCs w:val="19"/>
        </w:rPr>
      </w:pPr>
      <w:ins w:id="41" w:author="Unknown">
        <w:r w:rsidRPr="000A0662">
          <w:rPr>
            <w:rFonts w:ascii="Arial" w:hAnsi="Arial" w:cs="Arial"/>
            <w:color w:val="FF0000"/>
            <w:sz w:val="19"/>
            <w:szCs w:val="19"/>
          </w:rPr>
          <w:t>When using the</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getElementById</w:t>
        </w:r>
        <w:proofErr w:type="spellEnd"/>
        <w:r w:rsidRPr="000A0662">
          <w:rPr>
            <w:rStyle w:val="apple-converted-space"/>
            <w:rFonts w:ascii="Arial" w:hAnsi="Arial" w:cs="Arial"/>
            <w:color w:val="FF0000"/>
            <w:sz w:val="19"/>
            <w:szCs w:val="19"/>
          </w:rPr>
          <w:t> </w:t>
        </w:r>
        <w:r w:rsidRPr="000A0662">
          <w:rPr>
            <w:rFonts w:ascii="Arial" w:hAnsi="Arial" w:cs="Arial"/>
            <w:color w:val="FF0000"/>
            <w:sz w:val="19"/>
            <w:szCs w:val="19"/>
          </w:rPr>
          <w:t xml:space="preserve">function, you need to remember a few things to ensure that everything goes smoothly. You always need to remember </w:t>
        </w:r>
        <w:proofErr w:type="spellStart"/>
        <w:r w:rsidRPr="000A0662">
          <w:rPr>
            <w:rFonts w:ascii="Arial" w:hAnsi="Arial" w:cs="Arial"/>
            <w:color w:val="FF0000"/>
            <w:sz w:val="19"/>
            <w:szCs w:val="19"/>
          </w:rPr>
          <w:t>that</w:t>
        </w:r>
        <w:r w:rsidRPr="000A0662">
          <w:rPr>
            <w:rFonts w:ascii="Arial" w:hAnsi="Arial" w:cs="Arial"/>
            <w:i/>
            <w:iCs/>
            <w:color w:val="FF0000"/>
            <w:sz w:val="19"/>
            <w:szCs w:val="19"/>
          </w:rPr>
          <w:t>getElementById</w:t>
        </w:r>
        <w:proofErr w:type="spellEnd"/>
        <w:r w:rsidRPr="000A0662">
          <w:rPr>
            <w:rStyle w:val="apple-converted-space"/>
            <w:rFonts w:ascii="Arial" w:hAnsi="Arial" w:cs="Arial"/>
            <w:color w:val="FF0000"/>
            <w:sz w:val="19"/>
            <w:szCs w:val="19"/>
          </w:rPr>
          <w:t> </w:t>
        </w:r>
        <w:r w:rsidRPr="000A0662">
          <w:rPr>
            <w:rFonts w:ascii="Arial" w:hAnsi="Arial" w:cs="Arial"/>
            <w:color w:val="FF0000"/>
            <w:sz w:val="19"/>
            <w:szCs w:val="19"/>
          </w:rPr>
          <w:t>is a method (or function) of the</w:t>
        </w:r>
        <w:r w:rsidRPr="000A0662">
          <w:rPr>
            <w:rStyle w:val="apple-converted-space"/>
            <w:rFonts w:ascii="Arial" w:hAnsi="Arial" w:cs="Arial"/>
            <w:color w:val="FF0000"/>
            <w:sz w:val="19"/>
            <w:szCs w:val="19"/>
          </w:rPr>
          <w:t> </w:t>
        </w:r>
        <w:r w:rsidRPr="000A0662">
          <w:rPr>
            <w:rFonts w:ascii="Arial" w:hAnsi="Arial" w:cs="Arial"/>
            <w:i/>
            <w:iCs/>
            <w:color w:val="FF0000"/>
            <w:sz w:val="19"/>
            <w:szCs w:val="19"/>
          </w:rPr>
          <w:t>document</w:t>
        </w:r>
        <w:r w:rsidRPr="000A0662">
          <w:rPr>
            <w:rStyle w:val="apple-converted-space"/>
            <w:rFonts w:ascii="Arial" w:hAnsi="Arial" w:cs="Arial"/>
            <w:color w:val="FF0000"/>
            <w:sz w:val="19"/>
            <w:szCs w:val="19"/>
          </w:rPr>
          <w:t> </w:t>
        </w:r>
        <w:r w:rsidRPr="000A0662">
          <w:rPr>
            <w:rFonts w:ascii="Arial" w:hAnsi="Arial" w:cs="Arial"/>
            <w:color w:val="FF0000"/>
            <w:sz w:val="19"/>
            <w:szCs w:val="19"/>
          </w:rPr>
          <w:t>object. This means you can only access it by using</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document.getElementById</w:t>
        </w:r>
        <w:proofErr w:type="spellEnd"/>
        <w:r w:rsidRPr="000A0662">
          <w:rPr>
            <w:rFonts w:ascii="Arial" w:hAnsi="Arial" w:cs="Arial"/>
            <w:color w:val="FF0000"/>
            <w:sz w:val="19"/>
            <w:szCs w:val="19"/>
          </w:rPr>
          <w:t>.</w:t>
        </w:r>
      </w:ins>
    </w:p>
    <w:p w:rsidR="000A0662" w:rsidRPr="000A0662" w:rsidRDefault="000A0662" w:rsidP="000A0662">
      <w:pPr>
        <w:pStyle w:val="NormalWeb"/>
        <w:shd w:val="clear" w:color="auto" w:fill="D2E7F4"/>
        <w:ind w:firstLine="375"/>
        <w:rPr>
          <w:ins w:id="42" w:author="Unknown"/>
          <w:rFonts w:ascii="Arial" w:hAnsi="Arial" w:cs="Arial"/>
          <w:color w:val="FF0000"/>
          <w:sz w:val="19"/>
          <w:szCs w:val="19"/>
        </w:rPr>
      </w:pPr>
      <w:ins w:id="43" w:author="Unknown">
        <w:r w:rsidRPr="000A0662">
          <w:rPr>
            <w:rFonts w:ascii="Arial" w:hAnsi="Arial" w:cs="Arial"/>
            <w:color w:val="FF0000"/>
            <w:sz w:val="19"/>
            <w:szCs w:val="19"/>
          </w:rPr>
          <w:t>Also, be sure that you set your HTML elements' id attributes if you want to be able to use this function. Without an id, you'll be dead in the water.</w:t>
        </w:r>
      </w:ins>
    </w:p>
    <w:p w:rsidR="000A0662" w:rsidRPr="000A0662" w:rsidRDefault="000A0662" w:rsidP="000A0662">
      <w:pPr>
        <w:pStyle w:val="NormalWeb"/>
        <w:shd w:val="clear" w:color="auto" w:fill="D2E7F4"/>
        <w:ind w:firstLine="375"/>
        <w:rPr>
          <w:ins w:id="44" w:author="Unknown"/>
          <w:rFonts w:ascii="Arial" w:hAnsi="Arial" w:cs="Arial"/>
          <w:color w:val="FF0000"/>
          <w:sz w:val="19"/>
          <w:szCs w:val="19"/>
        </w:rPr>
      </w:pPr>
      <w:ins w:id="45" w:author="Unknown">
        <w:r w:rsidRPr="000A0662">
          <w:rPr>
            <w:rFonts w:ascii="Arial" w:hAnsi="Arial" w:cs="Arial"/>
            <w:color w:val="FF0000"/>
            <w:sz w:val="19"/>
            <w:szCs w:val="19"/>
          </w:rPr>
          <w:t>If you want to access the text within a non-input HTML element, then you are going to have to use the</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innerHTML</w:t>
        </w:r>
        <w:proofErr w:type="spellEnd"/>
        <w:r w:rsidRPr="000A0662">
          <w:rPr>
            <w:rStyle w:val="apple-converted-space"/>
            <w:rFonts w:ascii="Arial" w:hAnsi="Arial" w:cs="Arial"/>
            <w:color w:val="FF0000"/>
            <w:sz w:val="19"/>
            <w:szCs w:val="19"/>
          </w:rPr>
          <w:t> </w:t>
        </w:r>
        <w:r w:rsidRPr="000A0662">
          <w:rPr>
            <w:rFonts w:ascii="Arial" w:hAnsi="Arial" w:cs="Arial"/>
            <w:color w:val="FF0000"/>
            <w:sz w:val="19"/>
            <w:szCs w:val="19"/>
          </w:rPr>
          <w:t>property instead of</w:t>
        </w:r>
        <w:r w:rsidRPr="000A0662">
          <w:rPr>
            <w:rStyle w:val="apple-converted-space"/>
            <w:rFonts w:ascii="Arial" w:hAnsi="Arial" w:cs="Arial"/>
            <w:color w:val="FF0000"/>
            <w:sz w:val="19"/>
            <w:szCs w:val="19"/>
          </w:rPr>
          <w:t> </w:t>
        </w:r>
        <w:r w:rsidRPr="000A0662">
          <w:rPr>
            <w:rFonts w:ascii="Arial" w:hAnsi="Arial" w:cs="Arial"/>
            <w:i/>
            <w:iCs/>
            <w:color w:val="FF0000"/>
            <w:sz w:val="19"/>
            <w:szCs w:val="19"/>
          </w:rPr>
          <w:t>value</w:t>
        </w:r>
        <w:r w:rsidRPr="000A0662">
          <w:rPr>
            <w:rFonts w:ascii="Arial" w:hAnsi="Arial" w:cs="Arial"/>
            <w:color w:val="FF0000"/>
            <w:sz w:val="19"/>
            <w:szCs w:val="19"/>
          </w:rPr>
          <w:t>. The next lesson goes into more detail about the uses of</w:t>
        </w:r>
        <w:r w:rsidRPr="000A0662">
          <w:rPr>
            <w:rStyle w:val="apple-converted-space"/>
            <w:rFonts w:ascii="Arial" w:hAnsi="Arial" w:cs="Arial"/>
            <w:color w:val="FF0000"/>
            <w:sz w:val="19"/>
            <w:szCs w:val="19"/>
          </w:rPr>
          <w:t> </w:t>
        </w:r>
        <w:proofErr w:type="spellStart"/>
        <w:r w:rsidRPr="000A0662">
          <w:rPr>
            <w:rFonts w:ascii="Arial" w:hAnsi="Arial" w:cs="Arial"/>
            <w:i/>
            <w:iCs/>
            <w:color w:val="FF0000"/>
            <w:sz w:val="19"/>
            <w:szCs w:val="19"/>
          </w:rPr>
          <w:t>innerHTML</w:t>
        </w:r>
        <w:proofErr w:type="spellEnd"/>
        <w:r w:rsidRPr="000A0662">
          <w:rPr>
            <w:rFonts w:ascii="Arial" w:hAnsi="Arial" w:cs="Arial"/>
            <w:color w:val="FF0000"/>
            <w:sz w:val="19"/>
            <w:szCs w:val="19"/>
          </w:rPr>
          <w:t>.</w:t>
        </w:r>
      </w:ins>
    </w:p>
    <w:p w:rsidR="000A0662" w:rsidRPr="000A0662" w:rsidRDefault="000A0662" w:rsidP="001C4856">
      <w:pPr>
        <w:pBdr>
          <w:bottom w:val="dotted" w:sz="6" w:space="0" w:color="0A4369"/>
        </w:pBdr>
        <w:shd w:val="clear" w:color="auto" w:fill="D2E7F4"/>
        <w:spacing w:after="0" w:line="216" w:lineRule="atLeast"/>
        <w:outlineLvl w:val="0"/>
        <w:rPr>
          <w:rFonts w:ascii="Arial" w:eastAsia="Times New Roman" w:hAnsi="Arial" w:cs="Arial"/>
          <w:b/>
          <w:bCs/>
          <w:color w:val="FF0000"/>
          <w:spacing w:val="-30"/>
          <w:kern w:val="36"/>
          <w:sz w:val="35"/>
          <w:szCs w:val="35"/>
        </w:rPr>
      </w:pPr>
    </w:p>
    <w:p w:rsidR="001C4856" w:rsidRPr="000A0662" w:rsidRDefault="001C4856" w:rsidP="001C4856">
      <w:pPr>
        <w:pBdr>
          <w:bottom w:val="dotted" w:sz="6" w:space="0" w:color="0A4369"/>
        </w:pBdr>
        <w:shd w:val="clear" w:color="auto" w:fill="D2E7F4"/>
        <w:spacing w:after="0" w:line="216" w:lineRule="atLeast"/>
        <w:outlineLvl w:val="0"/>
        <w:rPr>
          <w:rFonts w:ascii="Arial" w:eastAsia="Times New Roman" w:hAnsi="Arial" w:cs="Arial"/>
          <w:b/>
          <w:bCs/>
          <w:color w:val="FF0000"/>
          <w:spacing w:val="-30"/>
          <w:kern w:val="36"/>
          <w:sz w:val="35"/>
          <w:szCs w:val="35"/>
        </w:rPr>
      </w:pPr>
      <w:proofErr w:type="spellStart"/>
      <w:proofErr w:type="gramStart"/>
      <w:r w:rsidRPr="000A0662">
        <w:rPr>
          <w:rFonts w:ascii="Arial" w:eastAsia="Times New Roman" w:hAnsi="Arial" w:cs="Arial"/>
          <w:b/>
          <w:bCs/>
          <w:color w:val="FF0000"/>
          <w:spacing w:val="-30"/>
          <w:kern w:val="36"/>
          <w:sz w:val="35"/>
          <w:szCs w:val="35"/>
        </w:rPr>
        <w:t>javascript</w:t>
      </w:r>
      <w:proofErr w:type="spellEnd"/>
      <w:proofErr w:type="gramEnd"/>
      <w:r w:rsidRPr="000A0662">
        <w:rPr>
          <w:rFonts w:ascii="Arial" w:eastAsia="Times New Roman" w:hAnsi="Arial" w:cs="Arial"/>
          <w:b/>
          <w:bCs/>
          <w:color w:val="FF0000"/>
          <w:spacing w:val="-30"/>
          <w:kern w:val="36"/>
          <w:sz w:val="35"/>
          <w:szCs w:val="35"/>
        </w:rPr>
        <w:t xml:space="preserve"> form validation</w:t>
      </w:r>
    </w:p>
    <w:p w:rsidR="001C4856" w:rsidRPr="000A0662" w:rsidRDefault="001C4856" w:rsidP="001C4856">
      <w:pPr>
        <w:shd w:val="clear" w:color="auto" w:fill="D2E7F4"/>
        <w:spacing w:before="100" w:beforeAutospacing="1" w:after="100" w:afterAutospacing="1" w:line="240" w:lineRule="auto"/>
        <w:ind w:firstLine="375"/>
        <w:rPr>
          <w:rFonts w:ascii="Arial" w:eastAsia="Times New Roman" w:hAnsi="Arial" w:cs="Arial"/>
          <w:color w:val="FF0000"/>
          <w:sz w:val="19"/>
          <w:szCs w:val="19"/>
        </w:rPr>
      </w:pPr>
      <w:r w:rsidRPr="000A0662">
        <w:rPr>
          <w:rFonts w:ascii="Arial" w:eastAsia="Times New Roman" w:hAnsi="Arial" w:cs="Arial"/>
          <w:color w:val="FF0000"/>
          <w:sz w:val="19"/>
          <w:szCs w:val="19"/>
        </w:rPr>
        <w:t>There's nothing more troublesome than receiving orders, guestbook entries, or other form submitted data that are incomplete in some way. You can avoid these headaches once and for all with JavaScript's amazing way to combat bad form data with a technique called "form validation".</w:t>
      </w:r>
    </w:p>
    <w:p w:rsidR="001C4856" w:rsidRPr="000A0662" w:rsidRDefault="004120D2" w:rsidP="001C4856">
      <w:pPr>
        <w:shd w:val="clear" w:color="auto" w:fill="D2E7F4"/>
        <w:spacing w:after="0" w:line="240" w:lineRule="auto"/>
        <w:jc w:val="center"/>
        <w:rPr>
          <w:ins w:id="46" w:author="Unknown"/>
          <w:rFonts w:ascii="Arial" w:eastAsia="Times New Roman" w:hAnsi="Arial" w:cs="Arial"/>
          <w:color w:val="FF0000"/>
          <w:sz w:val="19"/>
          <w:szCs w:val="19"/>
        </w:rPr>
      </w:pPr>
      <w:ins w:id="47" w:author="Unknown">
        <w:r w:rsidRPr="000A0662">
          <w:rPr>
            <w:rFonts w:ascii="Arial" w:eastAsia="Times New Roman" w:hAnsi="Arial" w:cs="Arial"/>
            <w:color w:val="FF0000"/>
            <w:sz w:val="19"/>
            <w:szCs w:val="19"/>
          </w:rPr>
          <w:fldChar w:fldCharType="begin"/>
        </w:r>
        <w:r w:rsidR="001C4856" w:rsidRPr="000A0662">
          <w:rPr>
            <w:rFonts w:ascii="Arial" w:eastAsia="Times New Roman" w:hAnsi="Arial" w:cs="Arial"/>
            <w:color w:val="FF0000"/>
            <w:sz w:val="19"/>
            <w:szCs w:val="19"/>
          </w:rPr>
          <w:instrText xml:space="preserve"> HYPERLINK "http://www.tizag.com/about/advertise.php" </w:instrText>
        </w:r>
        <w:r w:rsidRPr="000A0662">
          <w:rPr>
            <w:rFonts w:ascii="Arial" w:eastAsia="Times New Roman" w:hAnsi="Arial" w:cs="Arial"/>
            <w:color w:val="FF0000"/>
            <w:sz w:val="19"/>
            <w:szCs w:val="19"/>
          </w:rPr>
          <w:fldChar w:fldCharType="separate"/>
        </w:r>
        <w:r w:rsidR="001C4856" w:rsidRPr="000A0662">
          <w:rPr>
            <w:rFonts w:ascii="Arial" w:eastAsia="Times New Roman" w:hAnsi="Arial" w:cs="Arial"/>
            <w:b/>
            <w:bCs/>
            <w:color w:val="FF0000"/>
            <w:sz w:val="17"/>
            <w:u w:val="single"/>
          </w:rPr>
          <w:t>Advertise on Tizag.com</w:t>
        </w:r>
        <w:r w:rsidRPr="000A0662">
          <w:rPr>
            <w:rFonts w:ascii="Arial" w:eastAsia="Times New Roman" w:hAnsi="Arial" w:cs="Arial"/>
            <w:color w:val="FF0000"/>
            <w:sz w:val="19"/>
            <w:szCs w:val="19"/>
          </w:rPr>
          <w:fldChar w:fldCharType="end"/>
        </w:r>
      </w:ins>
    </w:p>
    <w:p w:rsidR="001C4856" w:rsidRPr="000A0662" w:rsidRDefault="001C4856" w:rsidP="001C4856">
      <w:pPr>
        <w:shd w:val="clear" w:color="auto" w:fill="D2E7F4"/>
        <w:spacing w:before="100" w:beforeAutospacing="1" w:after="100" w:afterAutospacing="1" w:line="240" w:lineRule="auto"/>
        <w:ind w:firstLine="375"/>
        <w:rPr>
          <w:ins w:id="48" w:author="Unknown"/>
          <w:rFonts w:ascii="Arial" w:eastAsia="Times New Roman" w:hAnsi="Arial" w:cs="Arial"/>
          <w:color w:val="FF0000"/>
          <w:sz w:val="19"/>
          <w:szCs w:val="19"/>
        </w:rPr>
      </w:pPr>
      <w:ins w:id="49" w:author="Unknown">
        <w:r w:rsidRPr="000A0662">
          <w:rPr>
            <w:rFonts w:ascii="Arial" w:eastAsia="Times New Roman" w:hAnsi="Arial" w:cs="Arial"/>
            <w:color w:val="FF0000"/>
            <w:sz w:val="19"/>
            <w:szCs w:val="19"/>
          </w:rPr>
          <w:t>The idea behind JavaScript form validation is to provide a method to check the user entered information before they can even submit it. JavaScript also lets you display helpful alerts to inform the user what information they have entered incorrectly and how they can fix it. In this lesson we will be reviewing some basic form validation, showing you how to check for the following:</w:t>
        </w:r>
      </w:ins>
    </w:p>
    <w:p w:rsidR="001C4856" w:rsidRPr="000A0662" w:rsidRDefault="001C4856" w:rsidP="001C4856">
      <w:pPr>
        <w:numPr>
          <w:ilvl w:val="0"/>
          <w:numId w:val="1"/>
        </w:numPr>
        <w:shd w:val="clear" w:color="auto" w:fill="D2E7F4"/>
        <w:spacing w:before="100" w:beforeAutospacing="1" w:after="100" w:afterAutospacing="1" w:line="240" w:lineRule="auto"/>
        <w:rPr>
          <w:ins w:id="50" w:author="Unknown"/>
          <w:rFonts w:ascii="Arial" w:eastAsia="Times New Roman" w:hAnsi="Arial" w:cs="Arial"/>
          <w:color w:val="FF0000"/>
          <w:sz w:val="19"/>
          <w:szCs w:val="19"/>
        </w:rPr>
      </w:pPr>
      <w:ins w:id="51" w:author="Unknown">
        <w:r w:rsidRPr="000A0662">
          <w:rPr>
            <w:rFonts w:ascii="Arial" w:eastAsia="Times New Roman" w:hAnsi="Arial" w:cs="Arial"/>
            <w:color w:val="FF0000"/>
            <w:sz w:val="19"/>
            <w:szCs w:val="19"/>
          </w:rPr>
          <w:t>If a text input is empty or not</w:t>
        </w:r>
      </w:ins>
    </w:p>
    <w:p w:rsidR="001C4856" w:rsidRPr="000A0662" w:rsidRDefault="001C4856" w:rsidP="001C4856">
      <w:pPr>
        <w:numPr>
          <w:ilvl w:val="0"/>
          <w:numId w:val="1"/>
        </w:numPr>
        <w:shd w:val="clear" w:color="auto" w:fill="D2E7F4"/>
        <w:spacing w:before="100" w:beforeAutospacing="1" w:after="100" w:afterAutospacing="1" w:line="240" w:lineRule="auto"/>
        <w:rPr>
          <w:ins w:id="52" w:author="Unknown"/>
          <w:rFonts w:ascii="Arial" w:eastAsia="Times New Roman" w:hAnsi="Arial" w:cs="Arial"/>
          <w:color w:val="FF0000"/>
          <w:sz w:val="19"/>
          <w:szCs w:val="19"/>
        </w:rPr>
      </w:pPr>
      <w:ins w:id="53" w:author="Unknown">
        <w:r w:rsidRPr="000A0662">
          <w:rPr>
            <w:rFonts w:ascii="Arial" w:eastAsia="Times New Roman" w:hAnsi="Arial" w:cs="Arial"/>
            <w:color w:val="FF0000"/>
            <w:sz w:val="19"/>
            <w:szCs w:val="19"/>
          </w:rPr>
          <w:t>If a text input is all numbers</w:t>
        </w:r>
      </w:ins>
    </w:p>
    <w:p w:rsidR="001C4856" w:rsidRPr="000A0662" w:rsidRDefault="001C4856" w:rsidP="001C4856">
      <w:pPr>
        <w:numPr>
          <w:ilvl w:val="0"/>
          <w:numId w:val="1"/>
        </w:numPr>
        <w:shd w:val="clear" w:color="auto" w:fill="D2E7F4"/>
        <w:spacing w:before="100" w:beforeAutospacing="1" w:after="100" w:afterAutospacing="1" w:line="240" w:lineRule="auto"/>
        <w:rPr>
          <w:ins w:id="54" w:author="Unknown"/>
          <w:rFonts w:ascii="Arial" w:eastAsia="Times New Roman" w:hAnsi="Arial" w:cs="Arial"/>
          <w:color w:val="FF0000"/>
          <w:sz w:val="19"/>
          <w:szCs w:val="19"/>
        </w:rPr>
      </w:pPr>
      <w:ins w:id="55" w:author="Unknown">
        <w:r w:rsidRPr="000A0662">
          <w:rPr>
            <w:rFonts w:ascii="Arial" w:eastAsia="Times New Roman" w:hAnsi="Arial" w:cs="Arial"/>
            <w:color w:val="FF0000"/>
            <w:sz w:val="19"/>
            <w:szCs w:val="19"/>
          </w:rPr>
          <w:t>If a text input is all letters</w:t>
        </w:r>
      </w:ins>
    </w:p>
    <w:p w:rsidR="001C4856" w:rsidRPr="000A0662" w:rsidRDefault="001C4856" w:rsidP="001C4856">
      <w:pPr>
        <w:numPr>
          <w:ilvl w:val="0"/>
          <w:numId w:val="1"/>
        </w:numPr>
        <w:shd w:val="clear" w:color="auto" w:fill="D2E7F4"/>
        <w:spacing w:before="100" w:beforeAutospacing="1" w:after="100" w:afterAutospacing="1" w:line="240" w:lineRule="auto"/>
        <w:rPr>
          <w:ins w:id="56" w:author="Unknown"/>
          <w:rFonts w:ascii="Arial" w:eastAsia="Times New Roman" w:hAnsi="Arial" w:cs="Arial"/>
          <w:color w:val="FF0000"/>
          <w:sz w:val="19"/>
          <w:szCs w:val="19"/>
        </w:rPr>
      </w:pPr>
      <w:ins w:id="57" w:author="Unknown">
        <w:r w:rsidRPr="000A0662">
          <w:rPr>
            <w:rFonts w:ascii="Arial" w:eastAsia="Times New Roman" w:hAnsi="Arial" w:cs="Arial"/>
            <w:color w:val="FF0000"/>
            <w:sz w:val="19"/>
            <w:szCs w:val="19"/>
          </w:rPr>
          <w:t>If a text input is all alphanumeric characters (numbers &amp; letters)</w:t>
        </w:r>
      </w:ins>
    </w:p>
    <w:p w:rsidR="001C4856" w:rsidRPr="000A0662" w:rsidRDefault="001C4856" w:rsidP="001C4856">
      <w:pPr>
        <w:numPr>
          <w:ilvl w:val="0"/>
          <w:numId w:val="1"/>
        </w:numPr>
        <w:shd w:val="clear" w:color="auto" w:fill="D2E7F4"/>
        <w:spacing w:before="100" w:beforeAutospacing="1" w:after="100" w:afterAutospacing="1" w:line="240" w:lineRule="auto"/>
        <w:rPr>
          <w:ins w:id="58" w:author="Unknown"/>
          <w:rFonts w:ascii="Arial" w:eastAsia="Times New Roman" w:hAnsi="Arial" w:cs="Arial"/>
          <w:color w:val="FF0000"/>
          <w:sz w:val="19"/>
          <w:szCs w:val="19"/>
        </w:rPr>
      </w:pPr>
      <w:ins w:id="59" w:author="Unknown">
        <w:r w:rsidRPr="000A0662">
          <w:rPr>
            <w:rFonts w:ascii="Arial" w:eastAsia="Times New Roman" w:hAnsi="Arial" w:cs="Arial"/>
            <w:color w:val="FF0000"/>
            <w:sz w:val="19"/>
            <w:szCs w:val="19"/>
          </w:rPr>
          <w:t>If a text input has the correct number of characters in it (useful when restricting the length of a username and/or password)</w:t>
        </w:r>
      </w:ins>
    </w:p>
    <w:p w:rsidR="001C4856" w:rsidRPr="000A0662" w:rsidRDefault="001C4856" w:rsidP="001C4856">
      <w:pPr>
        <w:numPr>
          <w:ilvl w:val="0"/>
          <w:numId w:val="1"/>
        </w:numPr>
        <w:shd w:val="clear" w:color="auto" w:fill="D2E7F4"/>
        <w:spacing w:before="100" w:beforeAutospacing="1" w:after="100" w:afterAutospacing="1" w:line="240" w:lineRule="auto"/>
        <w:rPr>
          <w:ins w:id="60" w:author="Unknown"/>
          <w:rFonts w:ascii="Arial" w:eastAsia="Times New Roman" w:hAnsi="Arial" w:cs="Arial"/>
          <w:color w:val="FF0000"/>
          <w:sz w:val="19"/>
          <w:szCs w:val="19"/>
        </w:rPr>
      </w:pPr>
      <w:ins w:id="61" w:author="Unknown">
        <w:r w:rsidRPr="000A0662">
          <w:rPr>
            <w:rFonts w:ascii="Arial" w:eastAsia="Times New Roman" w:hAnsi="Arial" w:cs="Arial"/>
            <w:color w:val="FF0000"/>
            <w:sz w:val="19"/>
            <w:szCs w:val="19"/>
          </w:rPr>
          <w:t>If a selection has been made from an HTML select input (the drop down selector)</w:t>
        </w:r>
      </w:ins>
    </w:p>
    <w:p w:rsidR="001C4856" w:rsidRPr="000A0662" w:rsidRDefault="001C4856" w:rsidP="001C4856">
      <w:pPr>
        <w:numPr>
          <w:ilvl w:val="0"/>
          <w:numId w:val="1"/>
        </w:numPr>
        <w:shd w:val="clear" w:color="auto" w:fill="D2E7F4"/>
        <w:spacing w:before="100" w:beforeAutospacing="1" w:after="100" w:afterAutospacing="1" w:line="240" w:lineRule="auto"/>
        <w:rPr>
          <w:ins w:id="62" w:author="Unknown"/>
          <w:rFonts w:ascii="Arial" w:eastAsia="Times New Roman" w:hAnsi="Arial" w:cs="Arial"/>
          <w:color w:val="FF0000"/>
          <w:sz w:val="19"/>
          <w:szCs w:val="19"/>
        </w:rPr>
      </w:pPr>
      <w:ins w:id="63" w:author="Unknown">
        <w:r w:rsidRPr="000A0662">
          <w:rPr>
            <w:rFonts w:ascii="Arial" w:eastAsia="Times New Roman" w:hAnsi="Arial" w:cs="Arial"/>
            <w:color w:val="FF0000"/>
            <w:sz w:val="19"/>
            <w:szCs w:val="19"/>
          </w:rPr>
          <w:t>If an email address is valid</w:t>
        </w:r>
      </w:ins>
    </w:p>
    <w:p w:rsidR="001C4856" w:rsidRPr="000A0662" w:rsidRDefault="001C4856" w:rsidP="001C4856">
      <w:pPr>
        <w:numPr>
          <w:ilvl w:val="0"/>
          <w:numId w:val="1"/>
        </w:numPr>
        <w:shd w:val="clear" w:color="auto" w:fill="D2E7F4"/>
        <w:spacing w:before="100" w:beforeAutospacing="1" w:after="100" w:afterAutospacing="1" w:line="240" w:lineRule="auto"/>
        <w:rPr>
          <w:ins w:id="64" w:author="Unknown"/>
          <w:rFonts w:ascii="Arial" w:eastAsia="Times New Roman" w:hAnsi="Arial" w:cs="Arial"/>
          <w:color w:val="FF0000"/>
          <w:sz w:val="19"/>
          <w:szCs w:val="19"/>
        </w:rPr>
      </w:pPr>
      <w:ins w:id="65" w:author="Unknown">
        <w:r w:rsidRPr="000A0662">
          <w:rPr>
            <w:rFonts w:ascii="Arial" w:eastAsia="Times New Roman" w:hAnsi="Arial" w:cs="Arial"/>
            <w:color w:val="FF0000"/>
            <w:sz w:val="19"/>
            <w:szCs w:val="19"/>
          </w:rPr>
          <w:t>How to check all above when the user has completed filling out the form</w:t>
        </w:r>
      </w:ins>
    </w:p>
    <w:p w:rsidR="001C4856" w:rsidRPr="000A0662" w:rsidRDefault="001C4856" w:rsidP="001C4856">
      <w:pPr>
        <w:shd w:val="clear" w:color="auto" w:fill="D2E7F4"/>
        <w:spacing w:before="100" w:beforeAutospacing="1" w:after="100" w:afterAutospacing="1" w:line="240" w:lineRule="auto"/>
        <w:ind w:firstLine="375"/>
        <w:rPr>
          <w:ins w:id="66" w:author="Unknown"/>
          <w:rFonts w:ascii="Arial" w:eastAsia="Times New Roman" w:hAnsi="Arial" w:cs="Arial"/>
          <w:color w:val="FF0000"/>
          <w:sz w:val="19"/>
          <w:szCs w:val="19"/>
        </w:rPr>
      </w:pPr>
      <w:ins w:id="67" w:author="Unknown">
        <w:r w:rsidRPr="000A0662">
          <w:rPr>
            <w:rFonts w:ascii="Arial" w:eastAsia="Times New Roman" w:hAnsi="Arial" w:cs="Arial"/>
            <w:color w:val="FF0000"/>
            <w:sz w:val="19"/>
            <w:szCs w:val="19"/>
          </w:rPr>
          <w:t xml:space="preserve">This lesson is a little long, but knowing how to implement these form validation techniques is definitely worth the effort on your part. Remember to check out </w:t>
        </w:r>
        <w:proofErr w:type="spellStart"/>
        <w:r w:rsidRPr="000A0662">
          <w:rPr>
            <w:rFonts w:ascii="Arial" w:eastAsia="Times New Roman" w:hAnsi="Arial" w:cs="Arial"/>
            <w:color w:val="FF0000"/>
            <w:sz w:val="19"/>
            <w:szCs w:val="19"/>
          </w:rPr>
          <w:t>Tizag's</w:t>
        </w:r>
        <w:proofErr w:type="spellEnd"/>
        <w:r w:rsidRPr="000A0662">
          <w:rPr>
            <w:rFonts w:ascii="Arial" w:eastAsia="Times New Roman" w:hAnsi="Arial" w:cs="Arial"/>
            <w:color w:val="FF0000"/>
            <w:sz w:val="19"/>
          </w:rPr>
          <w:t> </w:t>
        </w:r>
        <w:r w:rsidR="004120D2" w:rsidRPr="000A0662">
          <w:rPr>
            <w:rFonts w:ascii="Arial" w:eastAsia="Times New Roman" w:hAnsi="Arial" w:cs="Arial"/>
            <w:color w:val="FF0000"/>
            <w:sz w:val="19"/>
            <w:szCs w:val="19"/>
          </w:rPr>
          <w:fldChar w:fldCharType="begin"/>
        </w:r>
        <w:r w:rsidRPr="000A0662">
          <w:rPr>
            <w:rFonts w:ascii="Arial" w:eastAsia="Times New Roman" w:hAnsi="Arial" w:cs="Arial"/>
            <w:color w:val="FF0000"/>
            <w:sz w:val="19"/>
            <w:szCs w:val="19"/>
          </w:rPr>
          <w:instrText xml:space="preserve"> HYPERLINK "http://www.tizag.com/htmlT/forms.php" </w:instrText>
        </w:r>
        <w:r w:rsidR="004120D2" w:rsidRPr="000A0662">
          <w:rPr>
            <w:rFonts w:ascii="Arial" w:eastAsia="Times New Roman" w:hAnsi="Arial" w:cs="Arial"/>
            <w:color w:val="FF0000"/>
            <w:sz w:val="19"/>
            <w:szCs w:val="19"/>
          </w:rPr>
          <w:fldChar w:fldCharType="separate"/>
        </w:r>
        <w:r w:rsidRPr="000A0662">
          <w:rPr>
            <w:rFonts w:ascii="Arial" w:eastAsia="Times New Roman" w:hAnsi="Arial" w:cs="Arial"/>
            <w:color w:val="FF0000"/>
            <w:sz w:val="17"/>
            <w:u w:val="single"/>
          </w:rPr>
          <w:t>HTML forms</w:t>
        </w:r>
        <w:r w:rsidR="004120D2" w:rsidRPr="000A0662">
          <w:rPr>
            <w:rFonts w:ascii="Arial" w:eastAsia="Times New Roman" w:hAnsi="Arial" w:cs="Arial"/>
            <w:color w:val="FF0000"/>
            <w:sz w:val="19"/>
            <w:szCs w:val="19"/>
          </w:rPr>
          <w:fldChar w:fldCharType="end"/>
        </w:r>
        <w:r w:rsidRPr="000A0662">
          <w:rPr>
            <w:rFonts w:ascii="Arial" w:eastAsia="Times New Roman" w:hAnsi="Arial" w:cs="Arial"/>
            <w:color w:val="FF0000"/>
            <w:sz w:val="19"/>
          </w:rPr>
          <w:t> </w:t>
        </w:r>
        <w:r w:rsidRPr="000A0662">
          <w:rPr>
            <w:rFonts w:ascii="Arial" w:eastAsia="Times New Roman" w:hAnsi="Arial" w:cs="Arial"/>
            <w:color w:val="FF0000"/>
            <w:sz w:val="19"/>
            <w:szCs w:val="19"/>
          </w:rPr>
          <w:t>lesson if you need to brush up on your form knowledge.</w:t>
        </w:r>
      </w:ins>
    </w:p>
    <w:p w:rsidR="001C4856" w:rsidRPr="000A0662" w:rsidRDefault="001C4856" w:rsidP="001C4856">
      <w:pPr>
        <w:pBdr>
          <w:bottom w:val="dotted" w:sz="6" w:space="0" w:color="0A4369"/>
        </w:pBdr>
        <w:shd w:val="clear" w:color="auto" w:fill="D2E7F4"/>
        <w:spacing w:after="0" w:line="216" w:lineRule="atLeast"/>
        <w:outlineLvl w:val="0"/>
        <w:rPr>
          <w:ins w:id="68" w:author="Unknown"/>
          <w:rFonts w:ascii="Arial" w:eastAsia="Times New Roman" w:hAnsi="Arial" w:cs="Arial"/>
          <w:b/>
          <w:bCs/>
          <w:color w:val="FF0000"/>
          <w:spacing w:val="-30"/>
          <w:kern w:val="36"/>
          <w:sz w:val="35"/>
          <w:szCs w:val="35"/>
        </w:rPr>
      </w:pPr>
      <w:proofErr w:type="gramStart"/>
      <w:ins w:id="69"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checking for non-empty</w:t>
        </w:r>
      </w:ins>
    </w:p>
    <w:p w:rsidR="001C4856" w:rsidRPr="000A0662" w:rsidRDefault="001C4856" w:rsidP="001C4856">
      <w:pPr>
        <w:shd w:val="clear" w:color="auto" w:fill="D2E7F4"/>
        <w:spacing w:before="100" w:beforeAutospacing="1" w:after="100" w:afterAutospacing="1" w:line="240" w:lineRule="auto"/>
        <w:ind w:firstLine="375"/>
        <w:rPr>
          <w:ins w:id="70" w:author="Unknown"/>
          <w:rFonts w:ascii="Arial" w:eastAsia="Times New Roman" w:hAnsi="Arial" w:cs="Arial"/>
          <w:color w:val="FF0000"/>
          <w:sz w:val="19"/>
          <w:szCs w:val="19"/>
        </w:rPr>
      </w:pPr>
      <w:ins w:id="71" w:author="Unknown">
        <w:r w:rsidRPr="000A0662">
          <w:rPr>
            <w:rFonts w:ascii="Arial" w:eastAsia="Times New Roman" w:hAnsi="Arial" w:cs="Arial"/>
            <w:color w:val="FF0000"/>
            <w:sz w:val="19"/>
            <w:szCs w:val="19"/>
          </w:rPr>
          <w:t>This has to be the most common type of form validation. You want to be sure that your visitors enter data into the HTML fields you have "required" for a valid submission. Below is the JavaScript code to perform this basic check to see if a given HTML input is empty or not.</w:t>
        </w:r>
      </w:ins>
    </w:p>
    <w:p w:rsidR="001C4856" w:rsidRPr="000A0662" w:rsidRDefault="001C4856" w:rsidP="001C4856">
      <w:pPr>
        <w:shd w:val="clear" w:color="auto" w:fill="D2E7F4"/>
        <w:spacing w:after="0" w:line="240" w:lineRule="auto"/>
        <w:outlineLvl w:val="1"/>
        <w:rPr>
          <w:ins w:id="72" w:author="Unknown"/>
          <w:rFonts w:ascii="Times New Roman" w:eastAsia="Times New Roman" w:hAnsi="Times New Roman" w:cs="Times New Roman"/>
          <w:b/>
          <w:bCs/>
          <w:color w:val="FF0000"/>
          <w:sz w:val="25"/>
          <w:szCs w:val="25"/>
        </w:rPr>
      </w:pPr>
      <w:ins w:id="73"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Verdana" w:eastAsia="Times New Roman" w:hAnsi="Verdana" w:cs="Courier New"/>
          <w:color w:val="FF0000"/>
          <w:sz w:val="17"/>
          <w:szCs w:val="17"/>
        </w:rPr>
      </w:pPr>
      <w:ins w:id="75" w:author="Unknown">
        <w:r w:rsidRPr="000A0662">
          <w:rPr>
            <w:rFonts w:ascii="Verdana" w:eastAsia="Times New Roman" w:hAnsi="Verdana" w:cs="Courier New"/>
            <w:color w:val="FF0000"/>
            <w:sz w:val="17"/>
            <w:szCs w:val="17"/>
          </w:rPr>
          <w:t>// If the length of the element's string is 0 then display helper message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Verdana" w:eastAsia="Times New Roman" w:hAnsi="Verdana" w:cs="Courier New"/>
          <w:color w:val="FF0000"/>
          <w:sz w:val="17"/>
          <w:szCs w:val="17"/>
        </w:rPr>
      </w:pPr>
      <w:proofErr w:type="gramStart"/>
      <w:ins w:id="77"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notEmpty</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Verdana" w:eastAsia="Times New Roman" w:hAnsi="Verdana" w:cs="Courier New"/>
          <w:color w:val="FF0000"/>
          <w:sz w:val="17"/>
          <w:szCs w:val="17"/>
        </w:rPr>
      </w:pPr>
      <w:ins w:id="7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elem.value.length</w:t>
        </w:r>
        <w:proofErr w:type="spellEnd"/>
        <w:r w:rsidRPr="000A0662">
          <w:rPr>
            <w:rFonts w:ascii="Verdana" w:eastAsia="Times New Roman" w:hAnsi="Verdana" w:cs="Courier New"/>
            <w:color w:val="FF0000"/>
            <w:sz w:val="17"/>
            <w:szCs w:val="17"/>
          </w:rPr>
          <w:t xml:space="preserve"> == 0){</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Verdana" w:eastAsia="Times New Roman" w:hAnsi="Verdana" w:cs="Courier New"/>
          <w:color w:val="FF0000"/>
          <w:sz w:val="17"/>
          <w:szCs w:val="17"/>
        </w:rPr>
      </w:pPr>
      <w:ins w:id="8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Verdana" w:eastAsia="Times New Roman" w:hAnsi="Verdana" w:cs="Courier New"/>
          <w:color w:val="FF0000"/>
          <w:sz w:val="17"/>
          <w:szCs w:val="17"/>
        </w:rPr>
      </w:pPr>
      <w:ins w:id="8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 // set the focus to this input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Verdana" w:eastAsia="Times New Roman" w:hAnsi="Verdana" w:cs="Courier New"/>
          <w:color w:val="FF0000"/>
          <w:sz w:val="17"/>
          <w:szCs w:val="17"/>
        </w:rPr>
      </w:pPr>
      <w:ins w:id="8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Verdana" w:eastAsia="Times New Roman" w:hAnsi="Verdana" w:cs="Courier New"/>
          <w:color w:val="FF0000"/>
          <w:sz w:val="17"/>
          <w:szCs w:val="17"/>
        </w:rPr>
      </w:pPr>
      <w:ins w:id="8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Verdana" w:eastAsia="Times New Roman" w:hAnsi="Verdana" w:cs="Courier New"/>
          <w:color w:val="FF0000"/>
          <w:sz w:val="17"/>
          <w:szCs w:val="17"/>
        </w:rPr>
      </w:pPr>
      <w:ins w:id="8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90" w:author="Unknown"/>
          <w:rFonts w:ascii="Verdana" w:eastAsia="Times New Roman" w:hAnsi="Verdana" w:cs="Courier New"/>
          <w:color w:val="FF0000"/>
          <w:sz w:val="17"/>
          <w:szCs w:val="17"/>
        </w:rPr>
      </w:pPr>
      <w:ins w:id="91"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before="100" w:beforeAutospacing="1" w:after="100" w:afterAutospacing="1" w:line="240" w:lineRule="auto"/>
        <w:ind w:firstLine="375"/>
        <w:rPr>
          <w:ins w:id="92" w:author="Unknown"/>
          <w:rFonts w:ascii="Arial" w:eastAsia="Times New Roman" w:hAnsi="Arial" w:cs="Arial"/>
          <w:color w:val="FF0000"/>
          <w:sz w:val="19"/>
          <w:szCs w:val="19"/>
        </w:rPr>
      </w:pPr>
      <w:ins w:id="93" w:author="Unknown">
        <w:r w:rsidRPr="000A0662">
          <w:rPr>
            <w:rFonts w:ascii="Arial" w:eastAsia="Times New Roman" w:hAnsi="Arial" w:cs="Arial"/>
            <w:color w:val="FF0000"/>
            <w:sz w:val="19"/>
            <w:szCs w:val="19"/>
          </w:rPr>
          <w:t>The function</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notEmpty</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will check to see that the HTML input that we send it has something in it.</w:t>
        </w:r>
        <w:r w:rsidRPr="000A0662">
          <w:rPr>
            <w:rFonts w:ascii="Arial" w:eastAsia="Times New Roman" w:hAnsi="Arial" w:cs="Arial"/>
            <w:color w:val="FF0000"/>
            <w:sz w:val="19"/>
          </w:rPr>
          <w:t> </w:t>
        </w:r>
        <w:proofErr w:type="spellStart"/>
        <w:proofErr w:type="gramStart"/>
        <w:r w:rsidRPr="000A0662">
          <w:rPr>
            <w:rFonts w:ascii="Arial" w:eastAsia="Times New Roman" w:hAnsi="Arial" w:cs="Arial"/>
            <w:i/>
            <w:iCs/>
            <w:color w:val="FF0000"/>
            <w:sz w:val="19"/>
            <w:szCs w:val="19"/>
          </w:rPr>
          <w:t>elem</w:t>
        </w:r>
        <w:proofErr w:type="spellEnd"/>
        <w:proofErr w:type="gramEnd"/>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is a HTML text input that we send this function. </w:t>
        </w:r>
        <w:proofErr w:type="spellStart"/>
        <w:r w:rsidRPr="000A0662">
          <w:rPr>
            <w:rFonts w:ascii="Arial" w:eastAsia="Times New Roman" w:hAnsi="Arial" w:cs="Arial"/>
            <w:color w:val="FF0000"/>
            <w:sz w:val="19"/>
            <w:szCs w:val="19"/>
          </w:rPr>
          <w:t>JavaScriptstrings</w:t>
        </w:r>
        <w:proofErr w:type="spellEnd"/>
        <w:r w:rsidRPr="000A0662">
          <w:rPr>
            <w:rFonts w:ascii="Arial" w:eastAsia="Times New Roman" w:hAnsi="Arial" w:cs="Arial"/>
            <w:color w:val="FF0000"/>
            <w:sz w:val="19"/>
            <w:szCs w:val="19"/>
          </w:rPr>
          <w:t xml:space="preserve"> have built in properties, one of which is the</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length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property which returns the length of the string. The chunk of code</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elem.value</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will grab the string inside the input and by adding on length</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elem.value.length</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we can see how long the string is.</w:t>
        </w:r>
      </w:ins>
    </w:p>
    <w:p w:rsidR="001C4856" w:rsidRPr="000A0662" w:rsidRDefault="001C4856" w:rsidP="001C4856">
      <w:pPr>
        <w:shd w:val="clear" w:color="auto" w:fill="D2E7F4"/>
        <w:spacing w:before="100" w:beforeAutospacing="1" w:after="100" w:afterAutospacing="1" w:line="240" w:lineRule="auto"/>
        <w:ind w:firstLine="375"/>
        <w:rPr>
          <w:ins w:id="94" w:author="Unknown"/>
          <w:rFonts w:ascii="Arial" w:eastAsia="Times New Roman" w:hAnsi="Arial" w:cs="Arial"/>
          <w:color w:val="FF0000"/>
          <w:sz w:val="19"/>
          <w:szCs w:val="19"/>
        </w:rPr>
      </w:pPr>
      <w:ins w:id="95" w:author="Unknown">
        <w:r w:rsidRPr="000A0662">
          <w:rPr>
            <w:rFonts w:ascii="Arial" w:eastAsia="Times New Roman" w:hAnsi="Arial" w:cs="Arial"/>
            <w:color w:val="FF0000"/>
            <w:sz w:val="19"/>
            <w:szCs w:val="19"/>
          </w:rPr>
          <w:lastRenderedPageBreak/>
          <w:t>As long as</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elem.value.length</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isn't 0 then it's not empty and we return true, otherwise we send an alert to the user with a</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helperMsg</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to inform them of their error and return false.</w:t>
        </w:r>
      </w:ins>
    </w:p>
    <w:p w:rsidR="001C4856" w:rsidRPr="000A0662" w:rsidRDefault="001C4856" w:rsidP="001C4856">
      <w:pPr>
        <w:shd w:val="clear" w:color="auto" w:fill="D2E7F4"/>
        <w:spacing w:after="0" w:line="240" w:lineRule="auto"/>
        <w:outlineLvl w:val="1"/>
        <w:rPr>
          <w:ins w:id="96" w:author="Unknown"/>
          <w:rFonts w:ascii="Times New Roman" w:eastAsia="Times New Roman" w:hAnsi="Times New Roman" w:cs="Times New Roman"/>
          <w:b/>
          <w:bCs/>
          <w:color w:val="FF0000"/>
          <w:sz w:val="25"/>
          <w:szCs w:val="25"/>
        </w:rPr>
      </w:pPr>
      <w:ins w:id="97"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Verdana" w:eastAsia="Times New Roman" w:hAnsi="Verdana" w:cs="Courier New"/>
          <w:color w:val="FF0000"/>
          <w:sz w:val="17"/>
          <w:szCs w:val="17"/>
        </w:rPr>
      </w:pPr>
      <w:ins w:id="99"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Verdana" w:eastAsia="Times New Roman" w:hAnsi="Verdana" w:cs="Courier New"/>
          <w:color w:val="FF0000"/>
          <w:sz w:val="17"/>
          <w:szCs w:val="17"/>
        </w:rPr>
      </w:pPr>
      <w:proofErr w:type="gramStart"/>
      <w:ins w:id="10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notEmpty</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Verdana" w:eastAsia="Times New Roman" w:hAnsi="Verdana" w:cs="Courier New"/>
          <w:color w:val="FF0000"/>
          <w:sz w:val="17"/>
          <w:szCs w:val="17"/>
        </w:rPr>
      </w:pPr>
      <w:ins w:id="10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elem.value.length</w:t>
        </w:r>
        <w:proofErr w:type="spellEnd"/>
        <w:r w:rsidRPr="000A0662">
          <w:rPr>
            <w:rFonts w:ascii="Verdana" w:eastAsia="Times New Roman" w:hAnsi="Verdana" w:cs="Courier New"/>
            <w:color w:val="FF0000"/>
            <w:sz w:val="17"/>
            <w:szCs w:val="17"/>
          </w:rPr>
          <w:t xml:space="preserve"> == 0){</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Verdana" w:eastAsia="Times New Roman" w:hAnsi="Verdana" w:cs="Courier New"/>
          <w:color w:val="FF0000"/>
          <w:sz w:val="17"/>
          <w:szCs w:val="17"/>
        </w:rPr>
      </w:pPr>
      <w:ins w:id="10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Verdana" w:eastAsia="Times New Roman" w:hAnsi="Verdana" w:cs="Courier New"/>
          <w:color w:val="FF0000"/>
          <w:sz w:val="17"/>
          <w:szCs w:val="17"/>
        </w:rPr>
      </w:pPr>
      <w:ins w:id="10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Verdana" w:eastAsia="Times New Roman" w:hAnsi="Verdana" w:cs="Courier New"/>
          <w:color w:val="FF0000"/>
          <w:sz w:val="17"/>
          <w:szCs w:val="17"/>
        </w:rPr>
      </w:pPr>
      <w:ins w:id="10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Verdana" w:eastAsia="Times New Roman" w:hAnsi="Verdana" w:cs="Courier New"/>
          <w:color w:val="FF0000"/>
          <w:sz w:val="17"/>
          <w:szCs w:val="17"/>
        </w:rPr>
      </w:pPr>
      <w:ins w:id="111"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2" w:author="Unknown"/>
          <w:rFonts w:ascii="Verdana" w:eastAsia="Times New Roman" w:hAnsi="Verdana" w:cs="Courier New"/>
          <w:color w:val="FF0000"/>
          <w:sz w:val="17"/>
          <w:szCs w:val="17"/>
        </w:rPr>
      </w:pPr>
      <w:ins w:id="11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Verdana" w:eastAsia="Times New Roman" w:hAnsi="Verdana" w:cs="Courier New"/>
          <w:color w:val="FF0000"/>
          <w:sz w:val="17"/>
          <w:szCs w:val="17"/>
        </w:rPr>
      </w:pPr>
      <w:ins w:id="115"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Verdana" w:eastAsia="Times New Roman" w:hAnsi="Verdana" w:cs="Courier New"/>
          <w:color w:val="FF0000"/>
          <w:sz w:val="17"/>
          <w:szCs w:val="17"/>
        </w:rPr>
      </w:pPr>
      <w:ins w:id="117"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Verdana" w:eastAsia="Times New Roman" w:hAnsi="Verdana" w:cs="Courier New"/>
          <w:color w:val="FF0000"/>
          <w:sz w:val="17"/>
          <w:szCs w:val="17"/>
        </w:rPr>
      </w:pPr>
      <w:ins w:id="119"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Verdana" w:eastAsia="Times New Roman" w:hAnsi="Verdana" w:cs="Courier New"/>
          <w:color w:val="FF0000"/>
          <w:sz w:val="17"/>
          <w:szCs w:val="17"/>
        </w:rPr>
      </w:pPr>
      <w:ins w:id="121" w:author="Unknown">
        <w:r w:rsidRPr="000A0662">
          <w:rPr>
            <w:rFonts w:ascii="Verdana" w:eastAsia="Times New Roman" w:hAnsi="Verdana" w:cs="Courier New"/>
            <w:color w:val="FF0000"/>
            <w:sz w:val="17"/>
            <w:szCs w:val="17"/>
          </w:rPr>
          <w:t>Required Field: &lt;input type='text' id='req1'/&gt;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Verdana" w:eastAsia="Times New Roman" w:hAnsi="Verdana" w:cs="Courier New"/>
          <w:color w:val="FF0000"/>
          <w:sz w:val="17"/>
          <w:szCs w:val="17"/>
        </w:rPr>
      </w:pPr>
      <w:ins w:id="123"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Verdana" w:eastAsia="Times New Roman" w:hAnsi="Verdana" w:cs="Courier New"/>
          <w:color w:val="FF0000"/>
          <w:sz w:val="17"/>
          <w:szCs w:val="17"/>
        </w:rPr>
      </w:pPr>
      <w:ins w:id="12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notEmpty</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('req1'), 'Please Enter a Value')"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Verdana" w:eastAsia="Times New Roman" w:hAnsi="Verdana" w:cs="Courier New"/>
          <w:color w:val="FF0000"/>
          <w:sz w:val="17"/>
          <w:szCs w:val="17"/>
        </w:rPr>
      </w:pPr>
      <w:ins w:id="12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28" w:author="Unknown"/>
          <w:rFonts w:ascii="Verdana" w:eastAsia="Times New Roman" w:hAnsi="Verdana" w:cs="Courier New"/>
          <w:color w:val="FF0000"/>
          <w:sz w:val="17"/>
          <w:szCs w:val="17"/>
        </w:rPr>
      </w:pPr>
      <w:ins w:id="129"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130" w:author="Unknown"/>
          <w:rFonts w:ascii="Times New Roman" w:eastAsia="Times New Roman" w:hAnsi="Times New Roman" w:cs="Times New Roman"/>
          <w:b/>
          <w:bCs/>
          <w:color w:val="FF0000"/>
          <w:sz w:val="25"/>
          <w:szCs w:val="25"/>
        </w:rPr>
      </w:pPr>
      <w:ins w:id="131"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132" w:author="Unknown"/>
          <w:rFonts w:ascii="Verdana" w:eastAsia="Times New Roman" w:hAnsi="Verdana" w:cs="Times New Roman"/>
          <w:color w:val="FF0000"/>
          <w:sz w:val="19"/>
          <w:szCs w:val="19"/>
        </w:rPr>
      </w:pPr>
      <w:ins w:id="133" w:author="Unknown">
        <w:r w:rsidRPr="000A0662">
          <w:rPr>
            <w:rFonts w:ascii="Verdana" w:eastAsia="Times New Roman" w:hAnsi="Verdana" w:cs="Times New Roman"/>
            <w:color w:val="FF0000"/>
            <w:sz w:val="19"/>
            <w:szCs w:val="19"/>
          </w:rPr>
          <w:t>Required Field:</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68" type="#_x0000_t75" style="width:53.25pt;height:18pt" o:ole="">
              <v:imagedata r:id="rId5" o:title=""/>
            </v:shape>
            <w:control r:id="rId7" w:name="DefaultOcxName" w:shapeid="_x0000_i1068"/>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134" w:author="Unknown"/>
          <w:rFonts w:ascii="Arial" w:eastAsia="Times New Roman" w:hAnsi="Arial" w:cs="Arial"/>
          <w:b/>
          <w:bCs/>
          <w:color w:val="FF0000"/>
          <w:spacing w:val="-30"/>
          <w:kern w:val="36"/>
          <w:sz w:val="35"/>
          <w:szCs w:val="35"/>
        </w:rPr>
      </w:pPr>
      <w:proofErr w:type="gramStart"/>
      <w:ins w:id="135"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checking for all numbers</w:t>
        </w:r>
      </w:ins>
    </w:p>
    <w:p w:rsidR="001C4856" w:rsidRPr="000A0662" w:rsidRDefault="001C4856" w:rsidP="001C4856">
      <w:pPr>
        <w:shd w:val="clear" w:color="auto" w:fill="D2E7F4"/>
        <w:spacing w:before="100" w:beforeAutospacing="1" w:after="100" w:afterAutospacing="1" w:line="240" w:lineRule="auto"/>
        <w:ind w:firstLine="375"/>
        <w:rPr>
          <w:ins w:id="136" w:author="Unknown"/>
          <w:rFonts w:ascii="Arial" w:eastAsia="Times New Roman" w:hAnsi="Arial" w:cs="Arial"/>
          <w:color w:val="FF0000"/>
          <w:sz w:val="19"/>
          <w:szCs w:val="19"/>
        </w:rPr>
      </w:pPr>
      <w:ins w:id="137" w:author="Unknown">
        <w:r w:rsidRPr="000A0662">
          <w:rPr>
            <w:rFonts w:ascii="Arial" w:eastAsia="Times New Roman" w:hAnsi="Arial" w:cs="Arial"/>
            <w:color w:val="FF0000"/>
            <w:sz w:val="19"/>
            <w:szCs w:val="19"/>
          </w:rPr>
          <w:t>If someone is entering a credit card, phone number, zip code, similar information you want to be able to ensure that the input is all numbers. The quickest way to check if an input's string value is all numbers is to use a regular expression /^[0-9]+$/ that will only</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match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if the string is all numbers and is at least one character long.</w:t>
        </w:r>
      </w:ins>
    </w:p>
    <w:p w:rsidR="001C4856" w:rsidRPr="000A0662" w:rsidRDefault="001C4856" w:rsidP="001C4856">
      <w:pPr>
        <w:shd w:val="clear" w:color="auto" w:fill="D2E7F4"/>
        <w:spacing w:after="0" w:line="240" w:lineRule="auto"/>
        <w:outlineLvl w:val="1"/>
        <w:rPr>
          <w:ins w:id="138" w:author="Unknown"/>
          <w:rFonts w:ascii="Times New Roman" w:eastAsia="Times New Roman" w:hAnsi="Times New Roman" w:cs="Times New Roman"/>
          <w:b/>
          <w:bCs/>
          <w:color w:val="FF0000"/>
          <w:sz w:val="25"/>
          <w:szCs w:val="25"/>
        </w:rPr>
      </w:pPr>
      <w:ins w:id="139"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Verdana" w:eastAsia="Times New Roman" w:hAnsi="Verdana" w:cs="Courier New"/>
          <w:color w:val="FF0000"/>
          <w:sz w:val="17"/>
          <w:szCs w:val="17"/>
        </w:rPr>
      </w:pPr>
      <w:ins w:id="141" w:author="Unknown">
        <w:r w:rsidRPr="000A0662">
          <w:rPr>
            <w:rFonts w:ascii="Verdana" w:eastAsia="Times New Roman" w:hAnsi="Verdana" w:cs="Courier New"/>
            <w:color w:val="FF0000"/>
            <w:sz w:val="17"/>
            <w:szCs w:val="17"/>
          </w:rPr>
          <w:t>// If the element's string matches the regular expression it is all numbers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Verdana" w:eastAsia="Times New Roman" w:hAnsi="Verdana" w:cs="Courier New"/>
          <w:color w:val="FF0000"/>
          <w:sz w:val="17"/>
          <w:szCs w:val="17"/>
        </w:rPr>
      </w:pPr>
      <w:proofErr w:type="gramStart"/>
      <w:ins w:id="143"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Verdana" w:eastAsia="Times New Roman" w:hAnsi="Verdana" w:cs="Courier New"/>
          <w:color w:val="FF0000"/>
          <w:sz w:val="17"/>
          <w:szCs w:val="17"/>
        </w:rPr>
      </w:pPr>
      <w:ins w:id="14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 xml:space="preserve"> = /^[0-9]+$/;</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Verdana" w:eastAsia="Times New Roman" w:hAnsi="Verdana" w:cs="Courier New"/>
          <w:color w:val="FF0000"/>
          <w:sz w:val="17"/>
          <w:szCs w:val="17"/>
        </w:rPr>
      </w:pPr>
      <w:ins w:id="14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Verdana" w:eastAsia="Times New Roman" w:hAnsi="Verdana" w:cs="Courier New"/>
          <w:color w:val="FF0000"/>
          <w:sz w:val="17"/>
          <w:szCs w:val="17"/>
        </w:rPr>
      </w:pPr>
      <w:ins w:id="14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Verdana" w:eastAsia="Times New Roman" w:hAnsi="Verdana" w:cs="Courier New"/>
          <w:color w:val="FF0000"/>
          <w:sz w:val="17"/>
          <w:szCs w:val="17"/>
        </w:rPr>
      </w:pPr>
      <w:ins w:id="15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Verdana" w:eastAsia="Times New Roman" w:hAnsi="Verdana" w:cs="Courier New"/>
          <w:color w:val="FF0000"/>
          <w:sz w:val="17"/>
          <w:szCs w:val="17"/>
        </w:rPr>
      </w:pPr>
      <w:ins w:id="15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Verdana" w:eastAsia="Times New Roman" w:hAnsi="Verdana" w:cs="Courier New"/>
          <w:color w:val="FF0000"/>
          <w:sz w:val="17"/>
          <w:szCs w:val="17"/>
        </w:rPr>
      </w:pPr>
      <w:ins w:id="15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Verdana" w:eastAsia="Times New Roman" w:hAnsi="Verdana" w:cs="Courier New"/>
          <w:color w:val="FF0000"/>
          <w:sz w:val="17"/>
          <w:szCs w:val="17"/>
        </w:rPr>
      </w:pPr>
      <w:ins w:id="15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Verdana" w:eastAsia="Times New Roman" w:hAnsi="Verdana" w:cs="Courier New"/>
          <w:color w:val="FF0000"/>
          <w:sz w:val="17"/>
          <w:szCs w:val="17"/>
        </w:rPr>
      </w:pPr>
      <w:ins w:id="159"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0" w:author="Unknown"/>
          <w:rFonts w:ascii="Verdana" w:eastAsia="Times New Roman" w:hAnsi="Verdana" w:cs="Courier New"/>
          <w:color w:val="FF0000"/>
          <w:sz w:val="17"/>
          <w:szCs w:val="17"/>
        </w:rPr>
      </w:pPr>
      <w:ins w:id="161"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before="100" w:beforeAutospacing="1" w:after="100" w:afterAutospacing="1" w:line="240" w:lineRule="auto"/>
        <w:ind w:firstLine="375"/>
        <w:rPr>
          <w:ins w:id="162" w:author="Unknown"/>
          <w:rFonts w:ascii="Arial" w:eastAsia="Times New Roman" w:hAnsi="Arial" w:cs="Arial"/>
          <w:color w:val="FF0000"/>
          <w:sz w:val="19"/>
          <w:szCs w:val="19"/>
        </w:rPr>
      </w:pPr>
      <w:ins w:id="163" w:author="Unknown">
        <w:r w:rsidRPr="000A0662">
          <w:rPr>
            <w:rFonts w:ascii="Arial" w:eastAsia="Times New Roman" w:hAnsi="Arial" w:cs="Arial"/>
            <w:color w:val="FF0000"/>
            <w:sz w:val="19"/>
            <w:szCs w:val="19"/>
          </w:rPr>
          <w:t>What we're doing here is using JavaScript existing framework to have it do all the hard work for us. Inside each string is a function called</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match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that you can use to see if the string matches a certain regular expression. We accessed this function like so: </w:t>
        </w:r>
        <w:proofErr w:type="spellStart"/>
        <w:proofErr w:type="gramStart"/>
        <w:r w:rsidRPr="000A0662">
          <w:rPr>
            <w:rFonts w:ascii="Arial" w:eastAsia="Times New Roman" w:hAnsi="Arial" w:cs="Arial"/>
            <w:color w:val="FF0000"/>
            <w:sz w:val="19"/>
            <w:szCs w:val="19"/>
          </w:rPr>
          <w:t>elem.value.match</w:t>
        </w:r>
        <w:proofErr w:type="spellEnd"/>
        <w:r w:rsidRPr="000A0662">
          <w:rPr>
            <w:rFonts w:ascii="Arial" w:eastAsia="Times New Roman" w:hAnsi="Arial" w:cs="Arial"/>
            <w:color w:val="FF0000"/>
            <w:sz w:val="19"/>
            <w:szCs w:val="19"/>
          </w:rPr>
          <w:t>(</w:t>
        </w:r>
        <w:proofErr w:type="spellStart"/>
        <w:proofErr w:type="gramEnd"/>
        <w:r w:rsidRPr="000A0662">
          <w:rPr>
            <w:rFonts w:ascii="Arial" w:eastAsia="Times New Roman" w:hAnsi="Arial" w:cs="Arial"/>
            <w:color w:val="FF0000"/>
            <w:sz w:val="19"/>
            <w:szCs w:val="19"/>
          </w:rPr>
          <w:t>expressionhere</w:t>
        </w:r>
        <w:proofErr w:type="spellEnd"/>
        <w:r w:rsidRPr="000A0662">
          <w:rPr>
            <w:rFonts w:ascii="Arial" w:eastAsia="Times New Roman" w:hAnsi="Arial" w:cs="Arial"/>
            <w:color w:val="FF0000"/>
            <w:sz w:val="19"/>
            <w:szCs w:val="19"/>
          </w:rPr>
          <w:t>).</w:t>
        </w:r>
      </w:ins>
    </w:p>
    <w:p w:rsidR="001C4856" w:rsidRPr="000A0662" w:rsidRDefault="001C4856" w:rsidP="001C4856">
      <w:pPr>
        <w:shd w:val="clear" w:color="auto" w:fill="D2E7F4"/>
        <w:spacing w:before="100" w:beforeAutospacing="1" w:after="100" w:afterAutospacing="1" w:line="240" w:lineRule="auto"/>
        <w:ind w:firstLine="375"/>
        <w:rPr>
          <w:ins w:id="164" w:author="Unknown"/>
          <w:rFonts w:ascii="Arial" w:eastAsia="Times New Roman" w:hAnsi="Arial" w:cs="Arial"/>
          <w:color w:val="FF0000"/>
          <w:sz w:val="19"/>
          <w:szCs w:val="19"/>
        </w:rPr>
      </w:pPr>
      <w:ins w:id="165" w:author="Unknown">
        <w:r w:rsidRPr="000A0662">
          <w:rPr>
            <w:rFonts w:ascii="Arial" w:eastAsia="Times New Roman" w:hAnsi="Arial" w:cs="Arial"/>
            <w:color w:val="FF0000"/>
            <w:sz w:val="19"/>
            <w:szCs w:val="19"/>
          </w:rPr>
          <w:t>We wanted to see if the input's string was all numbers so we made a regular expression to check for numbers [0-9] and stored it as</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numericExpression</w:t>
        </w:r>
        <w:proofErr w:type="spellEnd"/>
        <w:r w:rsidRPr="000A0662">
          <w:rPr>
            <w:rFonts w:ascii="Arial" w:eastAsia="Times New Roman" w:hAnsi="Arial" w:cs="Arial"/>
            <w:color w:val="FF0000"/>
            <w:sz w:val="19"/>
            <w:szCs w:val="19"/>
          </w:rPr>
          <w:t>.</w:t>
        </w:r>
      </w:ins>
    </w:p>
    <w:p w:rsidR="001C4856" w:rsidRPr="000A0662" w:rsidRDefault="001C4856" w:rsidP="001C4856">
      <w:pPr>
        <w:shd w:val="clear" w:color="auto" w:fill="D2E7F4"/>
        <w:spacing w:before="100" w:beforeAutospacing="1" w:after="100" w:afterAutospacing="1" w:line="240" w:lineRule="auto"/>
        <w:ind w:firstLine="375"/>
        <w:rPr>
          <w:ins w:id="166" w:author="Unknown"/>
          <w:rFonts w:ascii="Arial" w:eastAsia="Times New Roman" w:hAnsi="Arial" w:cs="Arial"/>
          <w:color w:val="FF0000"/>
          <w:sz w:val="19"/>
          <w:szCs w:val="19"/>
        </w:rPr>
      </w:pPr>
      <w:ins w:id="167" w:author="Unknown">
        <w:r w:rsidRPr="000A0662">
          <w:rPr>
            <w:rFonts w:ascii="Arial" w:eastAsia="Times New Roman" w:hAnsi="Arial" w:cs="Arial"/>
            <w:color w:val="FF0000"/>
            <w:sz w:val="19"/>
            <w:szCs w:val="19"/>
          </w:rPr>
          <w:t>We then used the</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match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function with our regular expression. If it is numeric then</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match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will return true, making </w:t>
        </w:r>
        <w:proofErr w:type="gramStart"/>
        <w:r w:rsidRPr="000A0662">
          <w:rPr>
            <w:rFonts w:ascii="Arial" w:eastAsia="Times New Roman" w:hAnsi="Arial" w:cs="Arial"/>
            <w:color w:val="FF0000"/>
            <w:sz w:val="19"/>
            <w:szCs w:val="19"/>
          </w:rPr>
          <w:t>our if</w:t>
        </w:r>
        <w:proofErr w:type="gramEnd"/>
        <w:r w:rsidRPr="000A0662">
          <w:rPr>
            <w:rFonts w:ascii="Arial" w:eastAsia="Times New Roman" w:hAnsi="Arial" w:cs="Arial"/>
            <w:color w:val="FF0000"/>
            <w:sz w:val="19"/>
            <w:szCs w:val="19"/>
          </w:rPr>
          <w:t xml:space="preserve"> statement pass the test and our </w:t>
        </w:r>
        <w:proofErr w:type="spellStart"/>
        <w:r w:rsidRPr="000A0662">
          <w:rPr>
            <w:rFonts w:ascii="Arial" w:eastAsia="Times New Roman" w:hAnsi="Arial" w:cs="Arial"/>
            <w:color w:val="FF0000"/>
            <w:sz w:val="19"/>
            <w:szCs w:val="19"/>
          </w:rPr>
          <w:t>function</w:t>
        </w:r>
        <w:r w:rsidRPr="000A0662">
          <w:rPr>
            <w:rFonts w:ascii="Arial" w:eastAsia="Times New Roman" w:hAnsi="Arial" w:cs="Arial"/>
            <w:i/>
            <w:iCs/>
            <w:color w:val="FF0000"/>
            <w:sz w:val="19"/>
            <w:szCs w:val="19"/>
          </w:rPr>
          <w:t>isNumeric</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will also return true. However, if the expression </w:t>
        </w:r>
        <w:r w:rsidRPr="000A0662">
          <w:rPr>
            <w:rFonts w:ascii="Arial" w:eastAsia="Times New Roman" w:hAnsi="Arial" w:cs="Arial"/>
            <w:color w:val="FF0000"/>
            <w:sz w:val="19"/>
            <w:szCs w:val="19"/>
          </w:rPr>
          <w:lastRenderedPageBreak/>
          <w:t>fails because there is a letter or other character in our input's string then we'll display our</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helperMsg</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and return false.</w:t>
        </w:r>
      </w:ins>
    </w:p>
    <w:p w:rsidR="001C4856" w:rsidRPr="000A0662" w:rsidRDefault="001C4856" w:rsidP="001C4856">
      <w:pPr>
        <w:shd w:val="clear" w:color="auto" w:fill="D2E7F4"/>
        <w:spacing w:after="0" w:line="240" w:lineRule="auto"/>
        <w:outlineLvl w:val="1"/>
        <w:rPr>
          <w:ins w:id="168" w:author="Unknown"/>
          <w:rFonts w:ascii="Times New Roman" w:eastAsia="Times New Roman" w:hAnsi="Times New Roman" w:cs="Times New Roman"/>
          <w:b/>
          <w:bCs/>
          <w:color w:val="FF0000"/>
          <w:sz w:val="25"/>
          <w:szCs w:val="25"/>
        </w:rPr>
      </w:pPr>
      <w:ins w:id="169"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Verdana" w:eastAsia="Times New Roman" w:hAnsi="Verdana" w:cs="Courier New"/>
          <w:color w:val="FF0000"/>
          <w:sz w:val="17"/>
          <w:szCs w:val="17"/>
        </w:rPr>
      </w:pPr>
      <w:ins w:id="171"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Verdana" w:eastAsia="Times New Roman" w:hAnsi="Verdana" w:cs="Courier New"/>
          <w:color w:val="FF0000"/>
          <w:sz w:val="17"/>
          <w:szCs w:val="17"/>
        </w:rPr>
      </w:pPr>
      <w:proofErr w:type="gramStart"/>
      <w:ins w:id="173"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Verdana" w:eastAsia="Times New Roman" w:hAnsi="Verdana" w:cs="Courier New"/>
          <w:color w:val="FF0000"/>
          <w:sz w:val="17"/>
          <w:szCs w:val="17"/>
        </w:rPr>
      </w:pPr>
      <w:ins w:id="17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 xml:space="preserve"> = /^[0-9]+$/;</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Verdana" w:eastAsia="Times New Roman" w:hAnsi="Verdana" w:cs="Courier New"/>
          <w:color w:val="FF0000"/>
          <w:sz w:val="17"/>
          <w:szCs w:val="17"/>
        </w:rPr>
      </w:pPr>
      <w:ins w:id="17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Verdana" w:eastAsia="Times New Roman" w:hAnsi="Verdana" w:cs="Courier New"/>
          <w:color w:val="FF0000"/>
          <w:sz w:val="17"/>
          <w:szCs w:val="17"/>
        </w:rPr>
      </w:pPr>
      <w:ins w:id="17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Verdana" w:eastAsia="Times New Roman" w:hAnsi="Verdana" w:cs="Courier New"/>
          <w:color w:val="FF0000"/>
          <w:sz w:val="17"/>
          <w:szCs w:val="17"/>
        </w:rPr>
      </w:pPr>
      <w:ins w:id="18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 w:author="Unknown"/>
          <w:rFonts w:ascii="Verdana" w:eastAsia="Times New Roman" w:hAnsi="Verdana" w:cs="Courier New"/>
          <w:color w:val="FF0000"/>
          <w:sz w:val="17"/>
          <w:szCs w:val="17"/>
        </w:rPr>
      </w:pPr>
      <w:ins w:id="18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4" w:author="Unknown"/>
          <w:rFonts w:ascii="Verdana" w:eastAsia="Times New Roman" w:hAnsi="Verdana" w:cs="Courier New"/>
          <w:color w:val="FF0000"/>
          <w:sz w:val="17"/>
          <w:szCs w:val="17"/>
        </w:rPr>
      </w:pPr>
      <w:ins w:id="18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6" w:author="Unknown"/>
          <w:rFonts w:ascii="Verdana" w:eastAsia="Times New Roman" w:hAnsi="Verdana" w:cs="Courier New"/>
          <w:color w:val="FF0000"/>
          <w:sz w:val="17"/>
          <w:szCs w:val="17"/>
        </w:rPr>
      </w:pPr>
      <w:ins w:id="18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Verdana" w:eastAsia="Times New Roman" w:hAnsi="Verdana" w:cs="Courier New"/>
          <w:color w:val="FF0000"/>
          <w:sz w:val="17"/>
          <w:szCs w:val="17"/>
        </w:rPr>
      </w:pPr>
      <w:ins w:id="189"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Verdana" w:eastAsia="Times New Roman" w:hAnsi="Verdana" w:cs="Courier New"/>
          <w:color w:val="FF0000"/>
          <w:sz w:val="17"/>
          <w:szCs w:val="17"/>
        </w:rPr>
      </w:pPr>
      <w:ins w:id="191"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Verdana" w:eastAsia="Times New Roman" w:hAnsi="Verdana" w:cs="Courier New"/>
          <w:color w:val="FF0000"/>
          <w:sz w:val="17"/>
          <w:szCs w:val="17"/>
        </w:rPr>
      </w:pPr>
      <w:ins w:id="193"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Verdana" w:eastAsia="Times New Roman" w:hAnsi="Verdana" w:cs="Courier New"/>
          <w:color w:val="FF0000"/>
          <w:sz w:val="17"/>
          <w:szCs w:val="17"/>
        </w:rPr>
      </w:pPr>
      <w:ins w:id="195"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Verdana" w:eastAsia="Times New Roman" w:hAnsi="Verdana" w:cs="Courier New"/>
          <w:color w:val="FF0000"/>
          <w:sz w:val="17"/>
          <w:szCs w:val="17"/>
        </w:rPr>
      </w:pPr>
      <w:ins w:id="197" w:author="Unknown">
        <w:r w:rsidRPr="000A0662">
          <w:rPr>
            <w:rFonts w:ascii="Verdana" w:eastAsia="Times New Roman" w:hAnsi="Verdana" w:cs="Courier New"/>
            <w:color w:val="FF0000"/>
            <w:sz w:val="17"/>
            <w:szCs w:val="17"/>
          </w:rPr>
          <w:t>Numbers Only: &lt;input type='text' id='numbers'/&gt;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8" w:author="Unknown"/>
          <w:rFonts w:ascii="Verdana" w:eastAsia="Times New Roman" w:hAnsi="Verdana" w:cs="Courier New"/>
          <w:color w:val="FF0000"/>
          <w:sz w:val="17"/>
          <w:szCs w:val="17"/>
        </w:rPr>
      </w:pPr>
      <w:ins w:id="199"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Verdana" w:eastAsia="Times New Roman" w:hAnsi="Verdana" w:cs="Courier New"/>
          <w:color w:val="FF0000"/>
          <w:sz w:val="17"/>
          <w:szCs w:val="17"/>
        </w:rPr>
      </w:pPr>
      <w:ins w:id="201"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('numbers'), 'Numbers Only Please')"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2" w:author="Unknown"/>
          <w:rFonts w:ascii="Verdana" w:eastAsia="Times New Roman" w:hAnsi="Verdana" w:cs="Courier New"/>
          <w:color w:val="FF0000"/>
          <w:sz w:val="17"/>
          <w:szCs w:val="17"/>
        </w:rPr>
      </w:pPr>
      <w:ins w:id="20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04" w:author="Unknown"/>
          <w:rFonts w:ascii="Verdana" w:eastAsia="Times New Roman" w:hAnsi="Verdana" w:cs="Courier New"/>
          <w:color w:val="FF0000"/>
          <w:sz w:val="17"/>
          <w:szCs w:val="17"/>
        </w:rPr>
      </w:pPr>
      <w:ins w:id="205"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206" w:author="Unknown"/>
          <w:rFonts w:ascii="Times New Roman" w:eastAsia="Times New Roman" w:hAnsi="Times New Roman" w:cs="Times New Roman"/>
          <w:b/>
          <w:bCs/>
          <w:color w:val="FF0000"/>
          <w:sz w:val="25"/>
          <w:szCs w:val="25"/>
        </w:rPr>
      </w:pPr>
      <w:ins w:id="207"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208" w:author="Unknown"/>
          <w:rFonts w:ascii="Verdana" w:eastAsia="Times New Roman" w:hAnsi="Verdana" w:cs="Times New Roman"/>
          <w:color w:val="FF0000"/>
          <w:sz w:val="19"/>
          <w:szCs w:val="19"/>
        </w:rPr>
      </w:pPr>
      <w:ins w:id="209" w:author="Unknown">
        <w:r w:rsidRPr="000A0662">
          <w:rPr>
            <w:rFonts w:ascii="Verdana" w:eastAsia="Times New Roman" w:hAnsi="Verdana" w:cs="Times New Roman"/>
            <w:color w:val="FF0000"/>
            <w:sz w:val="19"/>
            <w:szCs w:val="19"/>
          </w:rPr>
          <w:t>Numbers Only:</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72" type="#_x0000_t75" style="width:53.25pt;height:18pt" o:ole="">
              <v:imagedata r:id="rId5" o:title=""/>
            </v:shape>
            <w:control r:id="rId8" w:name="DefaultOcxName1" w:shapeid="_x0000_i1072"/>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210" w:author="Unknown"/>
          <w:rFonts w:ascii="Arial" w:eastAsia="Times New Roman" w:hAnsi="Arial" w:cs="Arial"/>
          <w:b/>
          <w:bCs/>
          <w:color w:val="FF0000"/>
          <w:spacing w:val="-30"/>
          <w:kern w:val="36"/>
          <w:sz w:val="35"/>
          <w:szCs w:val="35"/>
        </w:rPr>
      </w:pPr>
      <w:proofErr w:type="gramStart"/>
      <w:ins w:id="211"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checking for all letters</w:t>
        </w:r>
      </w:ins>
    </w:p>
    <w:p w:rsidR="001C4856" w:rsidRPr="000A0662" w:rsidRDefault="001C4856" w:rsidP="001C4856">
      <w:pPr>
        <w:shd w:val="clear" w:color="auto" w:fill="D2E7F4"/>
        <w:spacing w:before="100" w:beforeAutospacing="1" w:after="100" w:afterAutospacing="1" w:line="240" w:lineRule="auto"/>
        <w:ind w:firstLine="375"/>
        <w:rPr>
          <w:ins w:id="212" w:author="Unknown"/>
          <w:rFonts w:ascii="Arial" w:eastAsia="Times New Roman" w:hAnsi="Arial" w:cs="Arial"/>
          <w:color w:val="FF0000"/>
          <w:sz w:val="19"/>
          <w:szCs w:val="19"/>
        </w:rPr>
      </w:pPr>
      <w:ins w:id="213" w:author="Unknown">
        <w:r w:rsidRPr="000A0662">
          <w:rPr>
            <w:rFonts w:ascii="Arial" w:eastAsia="Times New Roman" w:hAnsi="Arial" w:cs="Arial"/>
            <w:color w:val="FF0000"/>
            <w:sz w:val="19"/>
            <w:szCs w:val="19"/>
          </w:rPr>
          <w:t>This function will be identical to</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isNumeric</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except for the change to the regular expression we use inside the</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match</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function. Instead of checking for numbers we will want to check for all letters.</w:t>
        </w:r>
      </w:ins>
    </w:p>
    <w:p w:rsidR="001C4856" w:rsidRPr="000A0662" w:rsidRDefault="001C4856" w:rsidP="001C4856">
      <w:pPr>
        <w:shd w:val="clear" w:color="auto" w:fill="D2E7F4"/>
        <w:spacing w:before="100" w:beforeAutospacing="1" w:after="100" w:afterAutospacing="1" w:line="240" w:lineRule="auto"/>
        <w:ind w:firstLine="375"/>
        <w:rPr>
          <w:ins w:id="214" w:author="Unknown"/>
          <w:rFonts w:ascii="Arial" w:eastAsia="Times New Roman" w:hAnsi="Arial" w:cs="Arial"/>
          <w:color w:val="FF0000"/>
          <w:sz w:val="19"/>
          <w:szCs w:val="19"/>
        </w:rPr>
      </w:pPr>
      <w:ins w:id="215" w:author="Unknown">
        <w:r w:rsidRPr="000A0662">
          <w:rPr>
            <w:rFonts w:ascii="Arial" w:eastAsia="Times New Roman" w:hAnsi="Arial" w:cs="Arial"/>
            <w:color w:val="FF0000"/>
            <w:sz w:val="19"/>
            <w:szCs w:val="19"/>
          </w:rPr>
          <w:t>If we wanted to see if a string contained only letters we need to specify an expression that allows for both lowercase and uppercase letters: /^[a-</w:t>
        </w:r>
        <w:proofErr w:type="spellStart"/>
        <w:r w:rsidRPr="000A0662">
          <w:rPr>
            <w:rFonts w:ascii="Arial" w:eastAsia="Times New Roman" w:hAnsi="Arial" w:cs="Arial"/>
            <w:color w:val="FF0000"/>
            <w:sz w:val="19"/>
            <w:szCs w:val="19"/>
          </w:rPr>
          <w:t>zA</w:t>
        </w:r>
        <w:proofErr w:type="spellEnd"/>
        <w:r w:rsidRPr="000A0662">
          <w:rPr>
            <w:rFonts w:ascii="Arial" w:eastAsia="Times New Roman" w:hAnsi="Arial" w:cs="Arial"/>
            <w:color w:val="FF0000"/>
            <w:sz w:val="19"/>
            <w:szCs w:val="19"/>
          </w:rPr>
          <w:t>-Z]+$/ .</w:t>
        </w:r>
      </w:ins>
    </w:p>
    <w:p w:rsidR="001C4856" w:rsidRPr="000A0662" w:rsidRDefault="001C4856" w:rsidP="001C4856">
      <w:pPr>
        <w:shd w:val="clear" w:color="auto" w:fill="D2E7F4"/>
        <w:spacing w:after="0" w:line="240" w:lineRule="auto"/>
        <w:outlineLvl w:val="1"/>
        <w:rPr>
          <w:ins w:id="216" w:author="Unknown"/>
          <w:rFonts w:ascii="Times New Roman" w:eastAsia="Times New Roman" w:hAnsi="Times New Roman" w:cs="Times New Roman"/>
          <w:b/>
          <w:bCs/>
          <w:color w:val="FF0000"/>
          <w:sz w:val="25"/>
          <w:szCs w:val="25"/>
        </w:rPr>
      </w:pPr>
      <w:ins w:id="217"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Verdana" w:eastAsia="Times New Roman" w:hAnsi="Verdana" w:cs="Courier New"/>
          <w:color w:val="FF0000"/>
          <w:sz w:val="17"/>
          <w:szCs w:val="17"/>
        </w:rPr>
      </w:pPr>
      <w:ins w:id="219" w:author="Unknown">
        <w:r w:rsidRPr="000A0662">
          <w:rPr>
            <w:rFonts w:ascii="Verdana" w:eastAsia="Times New Roman" w:hAnsi="Verdana" w:cs="Courier New"/>
            <w:color w:val="FF0000"/>
            <w:sz w:val="17"/>
            <w:szCs w:val="17"/>
          </w:rPr>
          <w:t>// If the element's string matches the regular expression it is all letters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Verdana" w:eastAsia="Times New Roman" w:hAnsi="Verdana" w:cs="Courier New"/>
          <w:color w:val="FF0000"/>
          <w:sz w:val="17"/>
          <w:szCs w:val="17"/>
        </w:rPr>
      </w:pPr>
      <w:proofErr w:type="gramStart"/>
      <w:ins w:id="22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Verdana" w:eastAsia="Times New Roman" w:hAnsi="Verdana" w:cs="Courier New"/>
          <w:color w:val="FF0000"/>
          <w:sz w:val="17"/>
          <w:szCs w:val="17"/>
        </w:rPr>
      </w:pPr>
      <w:ins w:id="22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 xml:space="preserve"> = /^[a-</w:t>
        </w:r>
        <w:proofErr w:type="spellStart"/>
        <w:r w:rsidRPr="000A0662">
          <w:rPr>
            <w:rFonts w:ascii="Verdana" w:eastAsia="Times New Roman" w:hAnsi="Verdana" w:cs="Courier New"/>
            <w:color w:val="FF0000"/>
            <w:sz w:val="17"/>
            <w:szCs w:val="17"/>
          </w:rPr>
          <w:t>zA</w:t>
        </w:r>
        <w:proofErr w:type="spellEnd"/>
        <w:r w:rsidRPr="000A0662">
          <w:rPr>
            <w:rFonts w:ascii="Verdana" w:eastAsia="Times New Roman" w:hAnsi="Verdana" w:cs="Courier New"/>
            <w:color w:val="FF0000"/>
            <w:sz w:val="17"/>
            <w:szCs w:val="17"/>
          </w:rPr>
          <w:t>-Z]+$/;</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Verdana" w:eastAsia="Times New Roman" w:hAnsi="Verdana" w:cs="Courier New"/>
          <w:color w:val="FF0000"/>
          <w:sz w:val="17"/>
          <w:szCs w:val="17"/>
        </w:rPr>
      </w:pPr>
      <w:ins w:id="22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Verdana" w:eastAsia="Times New Roman" w:hAnsi="Verdana" w:cs="Courier New"/>
          <w:color w:val="FF0000"/>
          <w:sz w:val="17"/>
          <w:szCs w:val="17"/>
        </w:rPr>
      </w:pPr>
      <w:ins w:id="22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Verdana" w:eastAsia="Times New Roman" w:hAnsi="Verdana" w:cs="Courier New"/>
          <w:color w:val="FF0000"/>
          <w:sz w:val="17"/>
          <w:szCs w:val="17"/>
        </w:rPr>
      </w:pPr>
      <w:ins w:id="22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 w:author="Unknown"/>
          <w:rFonts w:ascii="Verdana" w:eastAsia="Times New Roman" w:hAnsi="Verdana" w:cs="Courier New"/>
          <w:color w:val="FF0000"/>
          <w:sz w:val="17"/>
          <w:szCs w:val="17"/>
        </w:rPr>
      </w:pPr>
      <w:ins w:id="23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 w:author="Unknown"/>
          <w:rFonts w:ascii="Verdana" w:eastAsia="Times New Roman" w:hAnsi="Verdana" w:cs="Courier New"/>
          <w:color w:val="FF0000"/>
          <w:sz w:val="17"/>
          <w:szCs w:val="17"/>
        </w:rPr>
      </w:pPr>
      <w:ins w:id="23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 w:author="Unknown"/>
          <w:rFonts w:ascii="Verdana" w:eastAsia="Times New Roman" w:hAnsi="Verdana" w:cs="Courier New"/>
          <w:color w:val="FF0000"/>
          <w:sz w:val="17"/>
          <w:szCs w:val="17"/>
        </w:rPr>
      </w:pPr>
      <w:ins w:id="23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Verdana" w:eastAsia="Times New Roman" w:hAnsi="Verdana" w:cs="Courier New"/>
          <w:color w:val="FF0000"/>
          <w:sz w:val="17"/>
          <w:szCs w:val="17"/>
        </w:rPr>
      </w:pPr>
      <w:ins w:id="23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38" w:author="Unknown"/>
          <w:rFonts w:ascii="Verdana" w:eastAsia="Times New Roman" w:hAnsi="Verdana" w:cs="Courier New"/>
          <w:color w:val="FF0000"/>
          <w:sz w:val="17"/>
          <w:szCs w:val="17"/>
        </w:rPr>
      </w:pPr>
      <w:ins w:id="239"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after="0" w:line="240" w:lineRule="auto"/>
        <w:outlineLvl w:val="1"/>
        <w:rPr>
          <w:ins w:id="240" w:author="Unknown"/>
          <w:rFonts w:ascii="Times New Roman" w:eastAsia="Times New Roman" w:hAnsi="Times New Roman" w:cs="Times New Roman"/>
          <w:b/>
          <w:bCs/>
          <w:color w:val="FF0000"/>
          <w:sz w:val="25"/>
          <w:szCs w:val="25"/>
        </w:rPr>
      </w:pPr>
      <w:ins w:id="241"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Verdana" w:eastAsia="Times New Roman" w:hAnsi="Verdana" w:cs="Courier New"/>
          <w:color w:val="FF0000"/>
          <w:sz w:val="17"/>
          <w:szCs w:val="17"/>
        </w:rPr>
      </w:pPr>
      <w:ins w:id="243"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Verdana" w:eastAsia="Times New Roman" w:hAnsi="Verdana" w:cs="Courier New"/>
          <w:color w:val="FF0000"/>
          <w:sz w:val="17"/>
          <w:szCs w:val="17"/>
        </w:rPr>
      </w:pPr>
      <w:proofErr w:type="gramStart"/>
      <w:ins w:id="245"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Verdana" w:eastAsia="Times New Roman" w:hAnsi="Verdana" w:cs="Courier New"/>
          <w:color w:val="FF0000"/>
          <w:sz w:val="17"/>
          <w:szCs w:val="17"/>
        </w:rPr>
      </w:pPr>
      <w:ins w:id="247"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 xml:space="preserve"> = /^[a-</w:t>
        </w:r>
        <w:proofErr w:type="spellStart"/>
        <w:r w:rsidRPr="000A0662">
          <w:rPr>
            <w:rFonts w:ascii="Verdana" w:eastAsia="Times New Roman" w:hAnsi="Verdana" w:cs="Courier New"/>
            <w:color w:val="FF0000"/>
            <w:sz w:val="17"/>
            <w:szCs w:val="17"/>
          </w:rPr>
          <w:t>zA</w:t>
        </w:r>
        <w:proofErr w:type="spellEnd"/>
        <w:r w:rsidRPr="000A0662">
          <w:rPr>
            <w:rFonts w:ascii="Verdana" w:eastAsia="Times New Roman" w:hAnsi="Verdana" w:cs="Courier New"/>
            <w:color w:val="FF0000"/>
            <w:sz w:val="17"/>
            <w:szCs w:val="17"/>
          </w:rPr>
          <w:t>-Z]+$/;</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 w:author="Unknown"/>
          <w:rFonts w:ascii="Verdana" w:eastAsia="Times New Roman" w:hAnsi="Verdana" w:cs="Courier New"/>
          <w:color w:val="FF0000"/>
          <w:sz w:val="17"/>
          <w:szCs w:val="17"/>
        </w:rPr>
      </w:pPr>
      <w:ins w:id="24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Verdana" w:eastAsia="Times New Roman" w:hAnsi="Verdana" w:cs="Courier New"/>
          <w:color w:val="FF0000"/>
          <w:sz w:val="17"/>
          <w:szCs w:val="17"/>
        </w:rPr>
      </w:pPr>
      <w:ins w:id="25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Verdana" w:eastAsia="Times New Roman" w:hAnsi="Verdana" w:cs="Courier New"/>
          <w:color w:val="FF0000"/>
          <w:sz w:val="17"/>
          <w:szCs w:val="17"/>
        </w:rPr>
      </w:pPr>
      <w:ins w:id="25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Verdana" w:eastAsia="Times New Roman" w:hAnsi="Verdana" w:cs="Courier New"/>
          <w:color w:val="FF0000"/>
          <w:sz w:val="17"/>
          <w:szCs w:val="17"/>
        </w:rPr>
      </w:pPr>
      <w:ins w:id="255" w:author="Unknown">
        <w:r w:rsidRPr="000A0662">
          <w:rPr>
            <w:rFonts w:ascii="Verdana" w:eastAsia="Times New Roman" w:hAnsi="Verdana" w:cs="Courier New"/>
            <w:color w:val="FF0000"/>
            <w:sz w:val="17"/>
            <w:szCs w:val="17"/>
          </w:rPr>
          <w:lastRenderedPageBreak/>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Verdana" w:eastAsia="Times New Roman" w:hAnsi="Verdana" w:cs="Courier New"/>
          <w:color w:val="FF0000"/>
          <w:sz w:val="17"/>
          <w:szCs w:val="17"/>
        </w:rPr>
      </w:pPr>
      <w:ins w:id="25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Verdana" w:eastAsia="Times New Roman" w:hAnsi="Verdana" w:cs="Courier New"/>
          <w:color w:val="FF0000"/>
          <w:sz w:val="17"/>
          <w:szCs w:val="17"/>
        </w:rPr>
      </w:pPr>
      <w:ins w:id="25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Verdana" w:eastAsia="Times New Roman" w:hAnsi="Verdana" w:cs="Courier New"/>
          <w:color w:val="FF0000"/>
          <w:sz w:val="17"/>
          <w:szCs w:val="17"/>
        </w:rPr>
      </w:pPr>
      <w:ins w:id="261"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2" w:author="Unknown"/>
          <w:rFonts w:ascii="Verdana" w:eastAsia="Times New Roman" w:hAnsi="Verdana" w:cs="Courier New"/>
          <w:color w:val="FF0000"/>
          <w:sz w:val="17"/>
          <w:szCs w:val="17"/>
        </w:rPr>
      </w:pPr>
      <w:ins w:id="263"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4" w:author="Unknown"/>
          <w:rFonts w:ascii="Verdana" w:eastAsia="Times New Roman" w:hAnsi="Verdana" w:cs="Courier New"/>
          <w:color w:val="FF0000"/>
          <w:sz w:val="17"/>
          <w:szCs w:val="17"/>
        </w:rPr>
      </w:pPr>
      <w:ins w:id="265"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 w:author="Unknown"/>
          <w:rFonts w:ascii="Verdana" w:eastAsia="Times New Roman" w:hAnsi="Verdana" w:cs="Courier New"/>
          <w:color w:val="FF0000"/>
          <w:sz w:val="17"/>
          <w:szCs w:val="17"/>
        </w:rPr>
      </w:pPr>
      <w:ins w:id="267"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 w:author="Unknown"/>
          <w:rFonts w:ascii="Verdana" w:eastAsia="Times New Roman" w:hAnsi="Verdana" w:cs="Courier New"/>
          <w:color w:val="FF0000"/>
          <w:sz w:val="17"/>
          <w:szCs w:val="17"/>
        </w:rPr>
      </w:pPr>
      <w:ins w:id="269" w:author="Unknown">
        <w:r w:rsidRPr="000A0662">
          <w:rPr>
            <w:rFonts w:ascii="Verdana" w:eastAsia="Times New Roman" w:hAnsi="Verdana" w:cs="Courier New"/>
            <w:color w:val="FF0000"/>
            <w:sz w:val="17"/>
            <w:szCs w:val="17"/>
          </w:rPr>
          <w:t>Letters Only: &lt;input type='text' id='letters'/&gt;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0" w:author="Unknown"/>
          <w:rFonts w:ascii="Verdana" w:eastAsia="Times New Roman" w:hAnsi="Verdana" w:cs="Courier New"/>
          <w:color w:val="FF0000"/>
          <w:sz w:val="17"/>
          <w:szCs w:val="17"/>
        </w:rPr>
      </w:pPr>
      <w:ins w:id="271"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2" w:author="Unknown"/>
          <w:rFonts w:ascii="Verdana" w:eastAsia="Times New Roman" w:hAnsi="Verdana" w:cs="Courier New"/>
          <w:color w:val="FF0000"/>
          <w:sz w:val="17"/>
          <w:szCs w:val="17"/>
        </w:rPr>
      </w:pPr>
      <w:ins w:id="27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('letters'), 'Letters Only Please')"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4" w:author="Unknown"/>
          <w:rFonts w:ascii="Verdana" w:eastAsia="Times New Roman" w:hAnsi="Verdana" w:cs="Courier New"/>
          <w:color w:val="FF0000"/>
          <w:sz w:val="17"/>
          <w:szCs w:val="17"/>
        </w:rPr>
      </w:pPr>
      <w:ins w:id="27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6" w:author="Unknown"/>
          <w:rFonts w:ascii="Verdana" w:eastAsia="Times New Roman" w:hAnsi="Verdana" w:cs="Courier New"/>
          <w:color w:val="FF0000"/>
          <w:sz w:val="17"/>
          <w:szCs w:val="17"/>
        </w:rPr>
      </w:pPr>
      <w:ins w:id="277"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278" w:author="Unknown"/>
          <w:rFonts w:ascii="Times New Roman" w:eastAsia="Times New Roman" w:hAnsi="Times New Roman" w:cs="Times New Roman"/>
          <w:b/>
          <w:bCs/>
          <w:color w:val="FF0000"/>
          <w:sz w:val="25"/>
          <w:szCs w:val="25"/>
        </w:rPr>
      </w:pPr>
      <w:ins w:id="279"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280" w:author="Unknown"/>
          <w:rFonts w:ascii="Verdana" w:eastAsia="Times New Roman" w:hAnsi="Verdana" w:cs="Times New Roman"/>
          <w:color w:val="FF0000"/>
          <w:sz w:val="19"/>
          <w:szCs w:val="19"/>
        </w:rPr>
      </w:pPr>
      <w:ins w:id="281" w:author="Unknown">
        <w:r w:rsidRPr="000A0662">
          <w:rPr>
            <w:rFonts w:ascii="Verdana" w:eastAsia="Times New Roman" w:hAnsi="Verdana" w:cs="Times New Roman"/>
            <w:color w:val="FF0000"/>
            <w:sz w:val="19"/>
            <w:szCs w:val="19"/>
          </w:rPr>
          <w:t>Letters Only:</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76" type="#_x0000_t75" style="width:53.25pt;height:18pt" o:ole="">
              <v:imagedata r:id="rId5" o:title=""/>
            </v:shape>
            <w:control r:id="rId9" w:name="DefaultOcxName2" w:shapeid="_x0000_i1076"/>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282" w:author="Unknown"/>
          <w:rFonts w:ascii="Arial" w:eastAsia="Times New Roman" w:hAnsi="Arial" w:cs="Arial"/>
          <w:b/>
          <w:bCs/>
          <w:color w:val="FF0000"/>
          <w:spacing w:val="-30"/>
          <w:kern w:val="36"/>
          <w:sz w:val="35"/>
          <w:szCs w:val="35"/>
        </w:rPr>
      </w:pPr>
      <w:proofErr w:type="gramStart"/>
      <w:ins w:id="283"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checking for numbers and letters</w:t>
        </w:r>
      </w:ins>
    </w:p>
    <w:p w:rsidR="001C4856" w:rsidRPr="000A0662" w:rsidRDefault="001C4856" w:rsidP="001C4856">
      <w:pPr>
        <w:shd w:val="clear" w:color="auto" w:fill="D2E7F4"/>
        <w:spacing w:before="100" w:beforeAutospacing="1" w:after="100" w:afterAutospacing="1" w:line="240" w:lineRule="auto"/>
        <w:ind w:firstLine="375"/>
        <w:rPr>
          <w:ins w:id="284" w:author="Unknown"/>
          <w:rFonts w:ascii="Arial" w:eastAsia="Times New Roman" w:hAnsi="Arial" w:cs="Arial"/>
          <w:color w:val="FF0000"/>
          <w:sz w:val="19"/>
          <w:szCs w:val="19"/>
        </w:rPr>
      </w:pPr>
      <w:ins w:id="285" w:author="Unknown">
        <w:r w:rsidRPr="000A0662">
          <w:rPr>
            <w:rFonts w:ascii="Arial" w:eastAsia="Times New Roman" w:hAnsi="Arial" w:cs="Arial"/>
            <w:color w:val="FF0000"/>
            <w:sz w:val="19"/>
            <w:szCs w:val="19"/>
          </w:rPr>
          <w:t>By combining both the</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isAlphabet</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and</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isNumeric</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functions into one we can check to see if a text input contains only letters and numbers.</w:t>
        </w:r>
      </w:ins>
    </w:p>
    <w:p w:rsidR="001C4856" w:rsidRPr="000A0662" w:rsidRDefault="001C4856" w:rsidP="001C4856">
      <w:pPr>
        <w:shd w:val="clear" w:color="auto" w:fill="D2E7F4"/>
        <w:spacing w:after="0" w:line="240" w:lineRule="auto"/>
        <w:outlineLvl w:val="1"/>
        <w:rPr>
          <w:ins w:id="286" w:author="Unknown"/>
          <w:rFonts w:ascii="Times New Roman" w:eastAsia="Times New Roman" w:hAnsi="Times New Roman" w:cs="Times New Roman"/>
          <w:b/>
          <w:bCs/>
          <w:color w:val="FF0000"/>
          <w:sz w:val="25"/>
          <w:szCs w:val="25"/>
        </w:rPr>
      </w:pPr>
      <w:ins w:id="287"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Verdana" w:eastAsia="Times New Roman" w:hAnsi="Verdana" w:cs="Courier New"/>
          <w:color w:val="FF0000"/>
          <w:sz w:val="17"/>
          <w:szCs w:val="17"/>
        </w:rPr>
      </w:pPr>
      <w:ins w:id="289" w:author="Unknown">
        <w:r w:rsidRPr="000A0662">
          <w:rPr>
            <w:rFonts w:ascii="Verdana" w:eastAsia="Times New Roman" w:hAnsi="Verdana" w:cs="Courier New"/>
            <w:color w:val="FF0000"/>
            <w:sz w:val="17"/>
            <w:szCs w:val="17"/>
          </w:rPr>
          <w:t>// If the element's string matches the regular expression it is numbers and letters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0" w:author="Unknown"/>
          <w:rFonts w:ascii="Verdana" w:eastAsia="Times New Roman" w:hAnsi="Verdana" w:cs="Courier New"/>
          <w:color w:val="FF0000"/>
          <w:sz w:val="17"/>
          <w:szCs w:val="17"/>
        </w:rPr>
      </w:pPr>
      <w:proofErr w:type="gramStart"/>
      <w:ins w:id="29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isAlphanumeric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 w:author="Unknown"/>
          <w:rFonts w:ascii="Verdana" w:eastAsia="Times New Roman" w:hAnsi="Verdana" w:cs="Courier New"/>
          <w:color w:val="FF0000"/>
          <w:sz w:val="17"/>
          <w:szCs w:val="17"/>
        </w:rPr>
      </w:pPr>
      <w:ins w:id="29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 xml:space="preserve"> = /^[0-9a-zA-Z]+$/;</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Verdana" w:eastAsia="Times New Roman" w:hAnsi="Verdana" w:cs="Courier New"/>
          <w:color w:val="FF0000"/>
          <w:sz w:val="17"/>
          <w:szCs w:val="17"/>
        </w:rPr>
      </w:pPr>
      <w:ins w:id="29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Verdana" w:eastAsia="Times New Roman" w:hAnsi="Verdana" w:cs="Courier New"/>
          <w:color w:val="FF0000"/>
          <w:sz w:val="17"/>
          <w:szCs w:val="17"/>
        </w:rPr>
      </w:pPr>
      <w:ins w:id="29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Verdana" w:eastAsia="Times New Roman" w:hAnsi="Verdana" w:cs="Courier New"/>
          <w:color w:val="FF0000"/>
          <w:sz w:val="17"/>
          <w:szCs w:val="17"/>
        </w:rPr>
      </w:pPr>
      <w:ins w:id="29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Verdana" w:eastAsia="Times New Roman" w:hAnsi="Verdana" w:cs="Courier New"/>
          <w:color w:val="FF0000"/>
          <w:sz w:val="17"/>
          <w:szCs w:val="17"/>
        </w:rPr>
      </w:pPr>
      <w:ins w:id="30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Verdana" w:eastAsia="Times New Roman" w:hAnsi="Verdana" w:cs="Courier New"/>
          <w:color w:val="FF0000"/>
          <w:sz w:val="17"/>
          <w:szCs w:val="17"/>
        </w:rPr>
      </w:pPr>
      <w:ins w:id="30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 w:author="Unknown"/>
          <w:rFonts w:ascii="Verdana" w:eastAsia="Times New Roman" w:hAnsi="Verdana" w:cs="Courier New"/>
          <w:color w:val="FF0000"/>
          <w:sz w:val="17"/>
          <w:szCs w:val="17"/>
        </w:rPr>
      </w:pPr>
      <w:ins w:id="30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6" w:author="Unknown"/>
          <w:rFonts w:ascii="Verdana" w:eastAsia="Times New Roman" w:hAnsi="Verdana" w:cs="Courier New"/>
          <w:color w:val="FF0000"/>
          <w:sz w:val="17"/>
          <w:szCs w:val="17"/>
        </w:rPr>
      </w:pPr>
      <w:ins w:id="30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308" w:author="Unknown"/>
          <w:rFonts w:ascii="Verdana" w:eastAsia="Times New Roman" w:hAnsi="Verdana" w:cs="Courier New"/>
          <w:color w:val="FF0000"/>
          <w:sz w:val="17"/>
          <w:szCs w:val="17"/>
        </w:rPr>
      </w:pPr>
      <w:ins w:id="309" w:author="Unknown">
        <w:r w:rsidRPr="000A0662">
          <w:rPr>
            <w:rFonts w:ascii="Verdana" w:eastAsia="Times New Roman" w:hAnsi="Verdana" w:cs="Courier New"/>
            <w:color w:val="FF0000"/>
            <w:sz w:val="17"/>
            <w:szCs w:val="17"/>
          </w:rPr>
          <w:t>}</w:t>
        </w:r>
      </w:ins>
    </w:p>
    <w:p w:rsidR="001C4856" w:rsidRPr="000A0662" w:rsidRDefault="001C4856" w:rsidP="001C4856">
      <w:pPr>
        <w:pBdr>
          <w:bottom w:val="dotted" w:sz="6" w:space="0" w:color="0A4369"/>
        </w:pBdr>
        <w:shd w:val="clear" w:color="auto" w:fill="D2E7F4"/>
        <w:spacing w:after="0" w:line="216" w:lineRule="atLeast"/>
        <w:outlineLvl w:val="0"/>
        <w:rPr>
          <w:ins w:id="310" w:author="Unknown"/>
          <w:rFonts w:ascii="Arial" w:eastAsia="Times New Roman" w:hAnsi="Arial" w:cs="Arial"/>
          <w:b/>
          <w:bCs/>
          <w:color w:val="FF0000"/>
          <w:spacing w:val="-30"/>
          <w:kern w:val="36"/>
          <w:sz w:val="35"/>
          <w:szCs w:val="35"/>
        </w:rPr>
      </w:pPr>
      <w:proofErr w:type="gramStart"/>
      <w:ins w:id="311"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restricting the length</w:t>
        </w:r>
      </w:ins>
    </w:p>
    <w:p w:rsidR="001C4856" w:rsidRPr="000A0662" w:rsidRDefault="001C4856" w:rsidP="001C4856">
      <w:pPr>
        <w:shd w:val="clear" w:color="auto" w:fill="D2E7F4"/>
        <w:spacing w:before="100" w:beforeAutospacing="1" w:after="100" w:afterAutospacing="1" w:line="240" w:lineRule="auto"/>
        <w:ind w:firstLine="375"/>
        <w:rPr>
          <w:ins w:id="312" w:author="Unknown"/>
          <w:rFonts w:ascii="Arial" w:eastAsia="Times New Roman" w:hAnsi="Arial" w:cs="Arial"/>
          <w:color w:val="FF0000"/>
          <w:sz w:val="19"/>
          <w:szCs w:val="19"/>
        </w:rPr>
      </w:pPr>
      <w:ins w:id="313" w:author="Unknown">
        <w:r w:rsidRPr="000A0662">
          <w:rPr>
            <w:rFonts w:ascii="Arial" w:eastAsia="Times New Roman" w:hAnsi="Arial" w:cs="Arial"/>
            <w:color w:val="FF0000"/>
            <w:sz w:val="19"/>
            <w:szCs w:val="19"/>
          </w:rPr>
          <w:t>Being able to restrict the number of characters a user can enter into a field is one of the best ways to prevent bad data. For example, if you know that the zip code field should only be 5 numbers you know that 2 numbers is not sufficient.</w:t>
        </w:r>
      </w:ins>
    </w:p>
    <w:p w:rsidR="001C4856" w:rsidRPr="000A0662" w:rsidRDefault="001C4856" w:rsidP="001C4856">
      <w:pPr>
        <w:shd w:val="clear" w:color="auto" w:fill="D2E7F4"/>
        <w:spacing w:before="100" w:beforeAutospacing="1" w:after="100" w:afterAutospacing="1" w:line="240" w:lineRule="auto"/>
        <w:ind w:firstLine="375"/>
        <w:rPr>
          <w:ins w:id="314" w:author="Unknown"/>
          <w:rFonts w:ascii="Arial" w:eastAsia="Times New Roman" w:hAnsi="Arial" w:cs="Arial"/>
          <w:color w:val="FF0000"/>
          <w:sz w:val="19"/>
          <w:szCs w:val="19"/>
        </w:rPr>
      </w:pPr>
      <w:ins w:id="315" w:author="Unknown">
        <w:r w:rsidRPr="000A0662">
          <w:rPr>
            <w:rFonts w:ascii="Arial" w:eastAsia="Times New Roman" w:hAnsi="Arial" w:cs="Arial"/>
            <w:color w:val="FF0000"/>
            <w:sz w:val="19"/>
            <w:szCs w:val="19"/>
          </w:rPr>
          <w:t>Below we have created a</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lengthRestriction</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function that takes a text field and two numbers. The first number is the minimum number of characters and the second is the maximum number </w:t>
        </w:r>
        <w:proofErr w:type="gramStart"/>
        <w:r w:rsidRPr="000A0662">
          <w:rPr>
            <w:rFonts w:ascii="Arial" w:eastAsia="Times New Roman" w:hAnsi="Arial" w:cs="Arial"/>
            <w:color w:val="FF0000"/>
            <w:sz w:val="19"/>
            <w:szCs w:val="19"/>
          </w:rPr>
          <w:t>of a characters</w:t>
        </w:r>
        <w:proofErr w:type="gramEnd"/>
        <w:r w:rsidRPr="000A0662">
          <w:rPr>
            <w:rFonts w:ascii="Arial" w:eastAsia="Times New Roman" w:hAnsi="Arial" w:cs="Arial"/>
            <w:color w:val="FF0000"/>
            <w:sz w:val="19"/>
            <w:szCs w:val="19"/>
          </w:rPr>
          <w:t xml:space="preserve"> the input can be. If you just want to specify an exact number then send the same number for both minimum and maximum.</w:t>
        </w:r>
      </w:ins>
    </w:p>
    <w:p w:rsidR="001C4856" w:rsidRPr="000A0662" w:rsidRDefault="001C4856" w:rsidP="001C4856">
      <w:pPr>
        <w:shd w:val="clear" w:color="auto" w:fill="D2E7F4"/>
        <w:spacing w:after="0" w:line="240" w:lineRule="auto"/>
        <w:outlineLvl w:val="1"/>
        <w:rPr>
          <w:ins w:id="316" w:author="Unknown"/>
          <w:rFonts w:ascii="Times New Roman" w:eastAsia="Times New Roman" w:hAnsi="Times New Roman" w:cs="Times New Roman"/>
          <w:b/>
          <w:bCs/>
          <w:color w:val="FF0000"/>
          <w:sz w:val="25"/>
          <w:szCs w:val="25"/>
        </w:rPr>
      </w:pPr>
      <w:ins w:id="317"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Verdana" w:eastAsia="Times New Roman" w:hAnsi="Verdana" w:cs="Courier New"/>
          <w:color w:val="FF0000"/>
          <w:sz w:val="17"/>
          <w:szCs w:val="17"/>
        </w:rPr>
      </w:pPr>
      <w:proofErr w:type="gramStart"/>
      <w:ins w:id="319"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min,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0" w:author="Unknown"/>
          <w:rFonts w:ascii="Verdana" w:eastAsia="Times New Roman" w:hAnsi="Verdana" w:cs="Courier New"/>
          <w:color w:val="FF0000"/>
          <w:sz w:val="17"/>
          <w:szCs w:val="17"/>
        </w:rPr>
      </w:pPr>
      <w:ins w:id="321"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uInput</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Verdana" w:eastAsia="Times New Roman" w:hAnsi="Verdana" w:cs="Courier New"/>
          <w:color w:val="FF0000"/>
          <w:sz w:val="17"/>
          <w:szCs w:val="17"/>
        </w:rPr>
      </w:pPr>
      <w:ins w:id="32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&gt;= min &amp;&amp; </w:t>
        </w:r>
        <w:proofErr w:type="spellStart"/>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&lt;=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Verdana" w:eastAsia="Times New Roman" w:hAnsi="Verdana" w:cs="Courier New"/>
          <w:color w:val="FF0000"/>
          <w:sz w:val="17"/>
          <w:szCs w:val="17"/>
        </w:rPr>
      </w:pPr>
      <w:ins w:id="32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Verdana" w:eastAsia="Times New Roman" w:hAnsi="Verdana" w:cs="Courier New"/>
          <w:color w:val="FF0000"/>
          <w:sz w:val="17"/>
          <w:szCs w:val="17"/>
        </w:rPr>
      </w:pPr>
      <w:ins w:id="32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Verdana" w:eastAsia="Times New Roman" w:hAnsi="Verdana" w:cs="Courier New"/>
          <w:color w:val="FF0000"/>
          <w:sz w:val="17"/>
          <w:szCs w:val="17"/>
        </w:rPr>
      </w:pPr>
      <w:ins w:id="32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gramEnd"/>
        <w:r w:rsidRPr="000A0662">
          <w:rPr>
            <w:rFonts w:ascii="Verdana" w:eastAsia="Times New Roman" w:hAnsi="Verdana" w:cs="Courier New"/>
            <w:color w:val="FF0000"/>
            <w:sz w:val="17"/>
            <w:szCs w:val="17"/>
          </w:rPr>
          <w:t>"Please enter between " +min+ " and " +max+ " characters");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Verdana" w:eastAsia="Times New Roman" w:hAnsi="Verdana" w:cs="Courier New"/>
          <w:color w:val="FF0000"/>
          <w:sz w:val="17"/>
          <w:szCs w:val="17"/>
        </w:rPr>
      </w:pPr>
      <w:ins w:id="33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Verdana" w:eastAsia="Times New Roman" w:hAnsi="Verdana" w:cs="Courier New"/>
          <w:color w:val="FF0000"/>
          <w:sz w:val="17"/>
          <w:szCs w:val="17"/>
        </w:rPr>
      </w:pPr>
      <w:ins w:id="333" w:author="Unknown">
        <w:r w:rsidRPr="000A0662">
          <w:rPr>
            <w:rFonts w:ascii="Verdana" w:eastAsia="Times New Roman" w:hAnsi="Verdana" w:cs="Courier New"/>
            <w:color w:val="FF0000"/>
            <w:sz w:val="17"/>
            <w:szCs w:val="17"/>
          </w:rPr>
          <w:lastRenderedPageBreak/>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Verdana" w:eastAsia="Times New Roman" w:hAnsi="Verdana" w:cs="Courier New"/>
          <w:color w:val="FF0000"/>
          <w:sz w:val="17"/>
          <w:szCs w:val="17"/>
        </w:rPr>
      </w:pPr>
      <w:ins w:id="335"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336" w:author="Unknown"/>
          <w:rFonts w:ascii="Verdana" w:eastAsia="Times New Roman" w:hAnsi="Verdana" w:cs="Courier New"/>
          <w:color w:val="FF0000"/>
          <w:sz w:val="17"/>
          <w:szCs w:val="17"/>
        </w:rPr>
      </w:pPr>
      <w:ins w:id="337"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before="100" w:beforeAutospacing="1" w:after="100" w:afterAutospacing="1" w:line="240" w:lineRule="auto"/>
        <w:ind w:firstLine="375"/>
        <w:rPr>
          <w:ins w:id="338" w:author="Unknown"/>
          <w:rFonts w:ascii="Arial" w:eastAsia="Times New Roman" w:hAnsi="Arial" w:cs="Arial"/>
          <w:color w:val="FF0000"/>
          <w:sz w:val="19"/>
          <w:szCs w:val="19"/>
        </w:rPr>
      </w:pPr>
      <w:ins w:id="339" w:author="Unknown">
        <w:r w:rsidRPr="000A0662">
          <w:rPr>
            <w:rFonts w:ascii="Arial" w:eastAsia="Times New Roman" w:hAnsi="Arial" w:cs="Arial"/>
            <w:color w:val="FF0000"/>
            <w:sz w:val="19"/>
            <w:szCs w:val="19"/>
          </w:rPr>
          <w:t>Here's an example of this function for a field that requires 6 to 8 characters for a valid username.</w:t>
        </w:r>
      </w:ins>
    </w:p>
    <w:p w:rsidR="001C4856" w:rsidRPr="000A0662" w:rsidRDefault="001C4856" w:rsidP="001C4856">
      <w:pPr>
        <w:shd w:val="clear" w:color="auto" w:fill="D2E7F4"/>
        <w:spacing w:after="0" w:line="240" w:lineRule="auto"/>
        <w:outlineLvl w:val="1"/>
        <w:rPr>
          <w:ins w:id="340" w:author="Unknown"/>
          <w:rFonts w:ascii="Times New Roman" w:eastAsia="Times New Roman" w:hAnsi="Times New Roman" w:cs="Times New Roman"/>
          <w:b/>
          <w:bCs/>
          <w:color w:val="FF0000"/>
          <w:sz w:val="25"/>
          <w:szCs w:val="25"/>
        </w:rPr>
      </w:pPr>
      <w:ins w:id="341"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2" w:author="Unknown"/>
          <w:rFonts w:ascii="Verdana" w:eastAsia="Times New Roman" w:hAnsi="Verdana" w:cs="Courier New"/>
          <w:color w:val="FF0000"/>
          <w:sz w:val="17"/>
          <w:szCs w:val="17"/>
        </w:rPr>
      </w:pPr>
      <w:ins w:id="343"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Verdana" w:eastAsia="Times New Roman" w:hAnsi="Verdana" w:cs="Courier New"/>
          <w:color w:val="FF0000"/>
          <w:sz w:val="17"/>
          <w:szCs w:val="17"/>
        </w:rPr>
      </w:pPr>
      <w:proofErr w:type="gramStart"/>
      <w:ins w:id="345"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min,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Verdana" w:eastAsia="Times New Roman" w:hAnsi="Verdana" w:cs="Courier New"/>
          <w:color w:val="FF0000"/>
          <w:sz w:val="17"/>
          <w:szCs w:val="17"/>
        </w:rPr>
      </w:pPr>
      <w:ins w:id="347"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uInput</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Verdana" w:eastAsia="Times New Roman" w:hAnsi="Verdana" w:cs="Courier New"/>
          <w:color w:val="FF0000"/>
          <w:sz w:val="17"/>
          <w:szCs w:val="17"/>
        </w:rPr>
      </w:pPr>
      <w:ins w:id="34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&gt;= min &amp;&amp; </w:t>
        </w:r>
        <w:proofErr w:type="spellStart"/>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&lt;=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Verdana" w:eastAsia="Times New Roman" w:hAnsi="Verdana" w:cs="Courier New"/>
          <w:color w:val="FF0000"/>
          <w:sz w:val="17"/>
          <w:szCs w:val="17"/>
        </w:rPr>
      </w:pPr>
      <w:ins w:id="35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Verdana" w:eastAsia="Times New Roman" w:hAnsi="Verdana" w:cs="Courier New"/>
          <w:color w:val="FF0000"/>
          <w:sz w:val="17"/>
          <w:szCs w:val="17"/>
        </w:rPr>
      </w:pPr>
      <w:ins w:id="35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Verdana" w:eastAsia="Times New Roman" w:hAnsi="Verdana" w:cs="Courier New"/>
          <w:color w:val="FF0000"/>
          <w:sz w:val="17"/>
          <w:szCs w:val="17"/>
        </w:rPr>
      </w:pPr>
      <w:ins w:id="35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gramEnd"/>
        <w:r w:rsidRPr="000A0662">
          <w:rPr>
            <w:rFonts w:ascii="Verdana" w:eastAsia="Times New Roman" w:hAnsi="Verdana" w:cs="Courier New"/>
            <w:color w:val="FF0000"/>
            <w:sz w:val="17"/>
            <w:szCs w:val="17"/>
          </w:rPr>
          <w:t>"Please enter between " +min+ " and " +max+ " characters");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Verdana" w:eastAsia="Times New Roman" w:hAnsi="Verdana" w:cs="Courier New"/>
          <w:color w:val="FF0000"/>
          <w:sz w:val="17"/>
          <w:szCs w:val="17"/>
        </w:rPr>
      </w:pPr>
      <w:ins w:id="35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Verdana" w:eastAsia="Times New Roman" w:hAnsi="Verdana" w:cs="Courier New"/>
          <w:color w:val="FF0000"/>
          <w:sz w:val="17"/>
          <w:szCs w:val="17"/>
        </w:rPr>
      </w:pPr>
      <w:ins w:id="35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Verdana" w:eastAsia="Times New Roman" w:hAnsi="Verdana" w:cs="Courier New"/>
          <w:color w:val="FF0000"/>
          <w:sz w:val="17"/>
          <w:szCs w:val="17"/>
        </w:rPr>
      </w:pPr>
      <w:ins w:id="361"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Verdana" w:eastAsia="Times New Roman" w:hAnsi="Verdana" w:cs="Courier New"/>
          <w:color w:val="FF0000"/>
          <w:sz w:val="17"/>
          <w:szCs w:val="17"/>
        </w:rPr>
      </w:pPr>
      <w:ins w:id="363"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Verdana" w:eastAsia="Times New Roman" w:hAnsi="Verdana" w:cs="Courier New"/>
          <w:color w:val="FF0000"/>
          <w:sz w:val="17"/>
          <w:szCs w:val="17"/>
        </w:rPr>
      </w:pPr>
      <w:ins w:id="365"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Verdana" w:eastAsia="Times New Roman" w:hAnsi="Verdana" w:cs="Courier New"/>
          <w:color w:val="FF0000"/>
          <w:sz w:val="17"/>
          <w:szCs w:val="17"/>
        </w:rPr>
      </w:pPr>
      <w:ins w:id="367"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Verdana" w:eastAsia="Times New Roman" w:hAnsi="Verdana" w:cs="Courier New"/>
          <w:color w:val="FF0000"/>
          <w:sz w:val="17"/>
          <w:szCs w:val="17"/>
        </w:rPr>
      </w:pPr>
      <w:proofErr w:type="gramStart"/>
      <w:ins w:id="369" w:author="Unknown">
        <w:r w:rsidRPr="000A0662">
          <w:rPr>
            <w:rFonts w:ascii="Verdana" w:eastAsia="Times New Roman" w:hAnsi="Verdana" w:cs="Courier New"/>
            <w:color w:val="FF0000"/>
            <w:sz w:val="17"/>
            <w:szCs w:val="17"/>
          </w:rPr>
          <w:t>Username(</w:t>
        </w:r>
        <w:proofErr w:type="gramEnd"/>
        <w:r w:rsidRPr="000A0662">
          <w:rPr>
            <w:rFonts w:ascii="Verdana" w:eastAsia="Times New Roman" w:hAnsi="Verdana" w:cs="Courier New"/>
            <w:color w:val="FF0000"/>
            <w:sz w:val="17"/>
            <w:szCs w:val="17"/>
          </w:rPr>
          <w:t>6-8 characters): &lt;input type='text' id='restrict'/&gt;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Verdana" w:eastAsia="Times New Roman" w:hAnsi="Verdana" w:cs="Courier New"/>
          <w:color w:val="FF0000"/>
          <w:sz w:val="17"/>
          <w:szCs w:val="17"/>
        </w:rPr>
      </w:pPr>
      <w:ins w:id="371"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Verdana" w:eastAsia="Times New Roman" w:hAnsi="Verdana" w:cs="Courier New"/>
          <w:color w:val="FF0000"/>
          <w:sz w:val="17"/>
          <w:szCs w:val="17"/>
        </w:rPr>
      </w:pPr>
      <w:ins w:id="37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('restrict'), 6, 8)"</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Unknown"/>
          <w:rFonts w:ascii="Verdana" w:eastAsia="Times New Roman" w:hAnsi="Verdana" w:cs="Courier New"/>
          <w:color w:val="FF0000"/>
          <w:sz w:val="17"/>
          <w:szCs w:val="17"/>
        </w:rPr>
      </w:pPr>
      <w:ins w:id="37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376" w:author="Unknown"/>
          <w:rFonts w:ascii="Verdana" w:eastAsia="Times New Roman" w:hAnsi="Verdana" w:cs="Courier New"/>
          <w:color w:val="FF0000"/>
          <w:sz w:val="17"/>
          <w:szCs w:val="17"/>
        </w:rPr>
      </w:pPr>
      <w:ins w:id="377"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378" w:author="Unknown"/>
          <w:rFonts w:ascii="Times New Roman" w:eastAsia="Times New Roman" w:hAnsi="Times New Roman" w:cs="Times New Roman"/>
          <w:b/>
          <w:bCs/>
          <w:color w:val="FF0000"/>
          <w:sz w:val="25"/>
          <w:szCs w:val="25"/>
        </w:rPr>
      </w:pPr>
      <w:ins w:id="379"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380" w:author="Unknown"/>
          <w:rFonts w:ascii="Verdana" w:eastAsia="Times New Roman" w:hAnsi="Verdana" w:cs="Times New Roman"/>
          <w:color w:val="FF0000"/>
          <w:sz w:val="19"/>
          <w:szCs w:val="19"/>
        </w:rPr>
      </w:pPr>
      <w:proofErr w:type="gramStart"/>
      <w:ins w:id="381" w:author="Unknown">
        <w:r w:rsidRPr="000A0662">
          <w:rPr>
            <w:rFonts w:ascii="Verdana" w:eastAsia="Times New Roman" w:hAnsi="Verdana" w:cs="Times New Roman"/>
            <w:color w:val="FF0000"/>
            <w:sz w:val="19"/>
            <w:szCs w:val="19"/>
          </w:rPr>
          <w:t>Username(</w:t>
        </w:r>
        <w:proofErr w:type="gramEnd"/>
        <w:r w:rsidRPr="000A0662">
          <w:rPr>
            <w:rFonts w:ascii="Verdana" w:eastAsia="Times New Roman" w:hAnsi="Verdana" w:cs="Times New Roman"/>
            <w:color w:val="FF0000"/>
            <w:sz w:val="19"/>
            <w:szCs w:val="19"/>
          </w:rPr>
          <w:t>6-8 characters):</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80" type="#_x0000_t75" style="width:53.25pt;height:18pt" o:ole="">
              <v:imagedata r:id="rId5" o:title=""/>
            </v:shape>
            <w:control r:id="rId10" w:name="DefaultOcxName3" w:shapeid="_x0000_i1080"/>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382" w:author="Unknown"/>
          <w:rFonts w:ascii="Arial" w:eastAsia="Times New Roman" w:hAnsi="Arial" w:cs="Arial"/>
          <w:b/>
          <w:bCs/>
          <w:color w:val="FF0000"/>
          <w:spacing w:val="-30"/>
          <w:kern w:val="36"/>
          <w:sz w:val="35"/>
          <w:szCs w:val="35"/>
        </w:rPr>
      </w:pPr>
      <w:proofErr w:type="gramStart"/>
      <w:ins w:id="383"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selection made</w:t>
        </w:r>
      </w:ins>
    </w:p>
    <w:p w:rsidR="001C4856" w:rsidRPr="000A0662" w:rsidRDefault="001C4856" w:rsidP="001C4856">
      <w:pPr>
        <w:shd w:val="clear" w:color="auto" w:fill="D2E7F4"/>
        <w:spacing w:before="100" w:beforeAutospacing="1" w:after="100" w:afterAutospacing="1" w:line="240" w:lineRule="auto"/>
        <w:ind w:firstLine="375"/>
        <w:rPr>
          <w:ins w:id="384" w:author="Unknown"/>
          <w:rFonts w:ascii="Arial" w:eastAsia="Times New Roman" w:hAnsi="Arial" w:cs="Arial"/>
          <w:color w:val="FF0000"/>
          <w:sz w:val="19"/>
          <w:szCs w:val="19"/>
        </w:rPr>
      </w:pPr>
      <w:ins w:id="385" w:author="Unknown">
        <w:r w:rsidRPr="000A0662">
          <w:rPr>
            <w:rFonts w:ascii="Arial" w:eastAsia="Times New Roman" w:hAnsi="Arial" w:cs="Arial"/>
            <w:color w:val="FF0000"/>
            <w:sz w:val="19"/>
            <w:szCs w:val="19"/>
          </w:rPr>
          <w:t>To be sure that someone has actually selected a choice from an HTML select input you can use a simple trick of making the first option as helpful prompt to the user and a red flag to you for your validation code.</w:t>
        </w:r>
      </w:ins>
    </w:p>
    <w:p w:rsidR="001C4856" w:rsidRPr="000A0662" w:rsidRDefault="001C4856" w:rsidP="001C4856">
      <w:pPr>
        <w:shd w:val="clear" w:color="auto" w:fill="D2E7F4"/>
        <w:spacing w:before="100" w:beforeAutospacing="1" w:after="100" w:afterAutospacing="1" w:line="240" w:lineRule="auto"/>
        <w:ind w:firstLine="375"/>
        <w:rPr>
          <w:ins w:id="386" w:author="Unknown"/>
          <w:rFonts w:ascii="Arial" w:eastAsia="Times New Roman" w:hAnsi="Arial" w:cs="Arial"/>
          <w:color w:val="FF0000"/>
          <w:sz w:val="19"/>
          <w:szCs w:val="19"/>
        </w:rPr>
      </w:pPr>
      <w:ins w:id="387" w:author="Unknown">
        <w:r w:rsidRPr="000A0662">
          <w:rPr>
            <w:rFonts w:ascii="Arial" w:eastAsia="Times New Roman" w:hAnsi="Arial" w:cs="Arial"/>
            <w:color w:val="FF0000"/>
            <w:sz w:val="19"/>
            <w:szCs w:val="19"/>
          </w:rPr>
          <w:t>By making the first option of your select input something like "Please Choose" you can spur the user to both make a selection and allow you to check to see if the default option "Please Choose" is still selected when the submit the form.</w:t>
        </w:r>
      </w:ins>
    </w:p>
    <w:p w:rsidR="001C4856" w:rsidRPr="000A0662" w:rsidRDefault="001C4856" w:rsidP="001C4856">
      <w:pPr>
        <w:shd w:val="clear" w:color="auto" w:fill="D2E7F4"/>
        <w:spacing w:after="0" w:line="240" w:lineRule="auto"/>
        <w:outlineLvl w:val="1"/>
        <w:rPr>
          <w:ins w:id="388" w:author="Unknown"/>
          <w:rFonts w:ascii="Times New Roman" w:eastAsia="Times New Roman" w:hAnsi="Times New Roman" w:cs="Times New Roman"/>
          <w:b/>
          <w:bCs/>
          <w:color w:val="FF0000"/>
          <w:sz w:val="25"/>
          <w:szCs w:val="25"/>
        </w:rPr>
      </w:pPr>
      <w:ins w:id="389"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0" w:author="Unknown"/>
          <w:rFonts w:ascii="Verdana" w:eastAsia="Times New Roman" w:hAnsi="Verdana" w:cs="Courier New"/>
          <w:color w:val="FF0000"/>
          <w:sz w:val="17"/>
          <w:szCs w:val="17"/>
        </w:rPr>
      </w:pPr>
      <w:proofErr w:type="gramStart"/>
      <w:ins w:id="39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2" w:author="Unknown"/>
          <w:rFonts w:ascii="Verdana" w:eastAsia="Times New Roman" w:hAnsi="Verdana" w:cs="Courier New"/>
          <w:color w:val="FF0000"/>
          <w:sz w:val="17"/>
          <w:szCs w:val="17"/>
        </w:rPr>
      </w:pPr>
      <w:ins w:id="39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 xml:space="preserve"> == "Please Choose"){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Verdana" w:eastAsia="Times New Roman" w:hAnsi="Verdana" w:cs="Courier New"/>
          <w:color w:val="FF0000"/>
          <w:sz w:val="17"/>
          <w:szCs w:val="17"/>
        </w:rPr>
      </w:pPr>
      <w:ins w:id="39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Verdana" w:eastAsia="Times New Roman" w:hAnsi="Verdana" w:cs="Courier New"/>
          <w:color w:val="FF0000"/>
          <w:sz w:val="17"/>
          <w:szCs w:val="17"/>
        </w:rPr>
      </w:pPr>
      <w:ins w:id="39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Verdana" w:eastAsia="Times New Roman" w:hAnsi="Verdana" w:cs="Courier New"/>
          <w:color w:val="FF0000"/>
          <w:sz w:val="17"/>
          <w:szCs w:val="17"/>
        </w:rPr>
      </w:pPr>
      <w:ins w:id="39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Verdana" w:eastAsia="Times New Roman" w:hAnsi="Verdana" w:cs="Courier New"/>
          <w:color w:val="FF0000"/>
          <w:sz w:val="17"/>
          <w:szCs w:val="17"/>
        </w:rPr>
      </w:pPr>
      <w:ins w:id="40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Verdana" w:eastAsia="Times New Roman" w:hAnsi="Verdana" w:cs="Courier New"/>
          <w:color w:val="FF0000"/>
          <w:sz w:val="17"/>
          <w:szCs w:val="17"/>
        </w:rPr>
      </w:pPr>
      <w:ins w:id="40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Verdana" w:eastAsia="Times New Roman" w:hAnsi="Verdana" w:cs="Courier New"/>
          <w:color w:val="FF0000"/>
          <w:sz w:val="17"/>
          <w:szCs w:val="17"/>
        </w:rPr>
      </w:pPr>
      <w:ins w:id="405"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406" w:author="Unknown"/>
          <w:rFonts w:ascii="Verdana" w:eastAsia="Times New Roman" w:hAnsi="Verdana" w:cs="Courier New"/>
          <w:color w:val="FF0000"/>
          <w:sz w:val="17"/>
          <w:szCs w:val="17"/>
        </w:rPr>
      </w:pPr>
      <w:ins w:id="407"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after="0" w:line="240" w:lineRule="auto"/>
        <w:outlineLvl w:val="1"/>
        <w:rPr>
          <w:ins w:id="408" w:author="Unknown"/>
          <w:rFonts w:ascii="Times New Roman" w:eastAsia="Times New Roman" w:hAnsi="Times New Roman" w:cs="Times New Roman"/>
          <w:b/>
          <w:bCs/>
          <w:color w:val="FF0000"/>
          <w:sz w:val="25"/>
          <w:szCs w:val="25"/>
        </w:rPr>
      </w:pPr>
      <w:ins w:id="409"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0" w:author="Unknown"/>
          <w:rFonts w:ascii="Verdana" w:eastAsia="Times New Roman" w:hAnsi="Verdana" w:cs="Courier New"/>
          <w:color w:val="FF0000"/>
          <w:sz w:val="17"/>
          <w:szCs w:val="17"/>
        </w:rPr>
      </w:pPr>
      <w:ins w:id="411"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Verdana" w:eastAsia="Times New Roman" w:hAnsi="Verdana" w:cs="Courier New"/>
          <w:color w:val="FF0000"/>
          <w:sz w:val="17"/>
          <w:szCs w:val="17"/>
        </w:rPr>
      </w:pPr>
      <w:proofErr w:type="gramStart"/>
      <w:ins w:id="413" w:author="Unknown">
        <w:r w:rsidRPr="000A0662">
          <w:rPr>
            <w:rFonts w:ascii="Verdana" w:eastAsia="Times New Roman" w:hAnsi="Verdana" w:cs="Courier New"/>
            <w:color w:val="FF0000"/>
            <w:sz w:val="17"/>
            <w:szCs w:val="17"/>
          </w:rPr>
          <w:lastRenderedPageBreak/>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4" w:author="Unknown"/>
          <w:rFonts w:ascii="Verdana" w:eastAsia="Times New Roman" w:hAnsi="Verdana" w:cs="Courier New"/>
          <w:color w:val="FF0000"/>
          <w:sz w:val="17"/>
          <w:szCs w:val="17"/>
        </w:rPr>
      </w:pPr>
      <w:ins w:id="41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 xml:space="preserve"> == "Please Choose"){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Verdana" w:eastAsia="Times New Roman" w:hAnsi="Verdana" w:cs="Courier New"/>
          <w:color w:val="FF0000"/>
          <w:sz w:val="17"/>
          <w:szCs w:val="17"/>
        </w:rPr>
      </w:pPr>
      <w:ins w:id="41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Verdana" w:eastAsia="Times New Roman" w:hAnsi="Verdana" w:cs="Courier New"/>
          <w:color w:val="FF0000"/>
          <w:sz w:val="17"/>
          <w:szCs w:val="17"/>
        </w:rPr>
      </w:pPr>
      <w:ins w:id="41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Verdana" w:eastAsia="Times New Roman" w:hAnsi="Verdana" w:cs="Courier New"/>
          <w:color w:val="FF0000"/>
          <w:sz w:val="17"/>
          <w:szCs w:val="17"/>
        </w:rPr>
      </w:pPr>
      <w:ins w:id="42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2" w:author="Unknown"/>
          <w:rFonts w:ascii="Verdana" w:eastAsia="Times New Roman" w:hAnsi="Verdana" w:cs="Courier New"/>
          <w:color w:val="FF0000"/>
          <w:sz w:val="17"/>
          <w:szCs w:val="17"/>
        </w:rPr>
      </w:pPr>
      <w:ins w:id="42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Verdana" w:eastAsia="Times New Roman" w:hAnsi="Verdana" w:cs="Courier New"/>
          <w:color w:val="FF0000"/>
          <w:sz w:val="17"/>
          <w:szCs w:val="17"/>
        </w:rPr>
      </w:pPr>
      <w:ins w:id="42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6" w:author="Unknown"/>
          <w:rFonts w:ascii="Verdana" w:eastAsia="Times New Roman" w:hAnsi="Verdana" w:cs="Courier New"/>
          <w:color w:val="FF0000"/>
          <w:sz w:val="17"/>
          <w:szCs w:val="17"/>
        </w:rPr>
      </w:pPr>
      <w:ins w:id="42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Verdana" w:eastAsia="Times New Roman" w:hAnsi="Verdana" w:cs="Courier New"/>
          <w:color w:val="FF0000"/>
          <w:sz w:val="17"/>
          <w:szCs w:val="17"/>
        </w:rPr>
      </w:pPr>
      <w:ins w:id="429"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Verdana" w:eastAsia="Times New Roman" w:hAnsi="Verdana" w:cs="Courier New"/>
          <w:color w:val="FF0000"/>
          <w:sz w:val="17"/>
          <w:szCs w:val="17"/>
        </w:rPr>
      </w:pPr>
      <w:ins w:id="431"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Verdana" w:eastAsia="Times New Roman" w:hAnsi="Verdana" w:cs="Courier New"/>
          <w:color w:val="FF0000"/>
          <w:sz w:val="17"/>
          <w:szCs w:val="17"/>
        </w:rPr>
      </w:pPr>
      <w:ins w:id="433"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Verdana" w:eastAsia="Times New Roman" w:hAnsi="Verdana" w:cs="Courier New"/>
          <w:color w:val="FF0000"/>
          <w:sz w:val="17"/>
          <w:szCs w:val="17"/>
        </w:rPr>
      </w:pPr>
      <w:ins w:id="435" w:author="Unknown">
        <w:r w:rsidRPr="000A0662">
          <w:rPr>
            <w:rFonts w:ascii="Verdana" w:eastAsia="Times New Roman" w:hAnsi="Verdana" w:cs="Courier New"/>
            <w:color w:val="FF0000"/>
            <w:sz w:val="17"/>
            <w:szCs w:val="17"/>
          </w:rPr>
          <w:t>Selection: &lt;select id='selection'&gt;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Verdana" w:eastAsia="Times New Roman" w:hAnsi="Verdana" w:cs="Courier New"/>
          <w:color w:val="FF0000"/>
          <w:sz w:val="17"/>
          <w:szCs w:val="17"/>
        </w:rPr>
      </w:pPr>
      <w:ins w:id="437"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Please Choose&lt;/option&gt;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Verdana" w:eastAsia="Times New Roman" w:hAnsi="Verdana" w:cs="Courier New"/>
          <w:color w:val="FF0000"/>
          <w:sz w:val="17"/>
          <w:szCs w:val="17"/>
        </w:rPr>
      </w:pPr>
      <w:ins w:id="439"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CA&lt;/option&gt;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Verdana" w:eastAsia="Times New Roman" w:hAnsi="Verdana" w:cs="Courier New"/>
          <w:color w:val="FF0000"/>
          <w:sz w:val="17"/>
          <w:szCs w:val="17"/>
        </w:rPr>
      </w:pPr>
      <w:ins w:id="441"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WI&lt;/option&gt;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Verdana" w:eastAsia="Times New Roman" w:hAnsi="Verdana" w:cs="Courier New"/>
          <w:color w:val="FF0000"/>
          <w:sz w:val="17"/>
          <w:szCs w:val="17"/>
        </w:rPr>
      </w:pPr>
      <w:ins w:id="443"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XX&lt;/option&gt;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Verdana" w:eastAsia="Times New Roman" w:hAnsi="Verdana" w:cs="Courier New"/>
          <w:color w:val="FF0000"/>
          <w:sz w:val="17"/>
          <w:szCs w:val="17"/>
        </w:rPr>
      </w:pPr>
      <w:ins w:id="445" w:author="Unknown">
        <w:r w:rsidRPr="000A0662">
          <w:rPr>
            <w:rFonts w:ascii="Verdana" w:eastAsia="Times New Roman" w:hAnsi="Verdana" w:cs="Courier New"/>
            <w:color w:val="FF0000"/>
            <w:sz w:val="17"/>
            <w:szCs w:val="17"/>
          </w:rPr>
          <w:t>&lt;/select&gt;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Verdana" w:eastAsia="Times New Roman" w:hAnsi="Verdana" w:cs="Courier New"/>
          <w:color w:val="FF0000"/>
          <w:sz w:val="17"/>
          <w:szCs w:val="17"/>
        </w:rPr>
      </w:pPr>
      <w:ins w:id="447"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Verdana" w:eastAsia="Times New Roman" w:hAnsi="Verdana" w:cs="Courier New"/>
          <w:color w:val="FF0000"/>
          <w:sz w:val="17"/>
          <w:szCs w:val="17"/>
        </w:rPr>
      </w:pPr>
      <w:ins w:id="449"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('selection'), 'Please Choose Something')"</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0" w:author="Unknown"/>
          <w:rFonts w:ascii="Verdana" w:eastAsia="Times New Roman" w:hAnsi="Verdana" w:cs="Courier New"/>
          <w:color w:val="FF0000"/>
          <w:sz w:val="17"/>
          <w:szCs w:val="17"/>
        </w:rPr>
      </w:pPr>
      <w:ins w:id="45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452" w:author="Unknown"/>
          <w:rFonts w:ascii="Verdana" w:eastAsia="Times New Roman" w:hAnsi="Verdana" w:cs="Courier New"/>
          <w:color w:val="FF0000"/>
          <w:sz w:val="17"/>
          <w:szCs w:val="17"/>
        </w:rPr>
      </w:pPr>
      <w:ins w:id="453"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454" w:author="Unknown"/>
          <w:rFonts w:ascii="Times New Roman" w:eastAsia="Times New Roman" w:hAnsi="Times New Roman" w:cs="Times New Roman"/>
          <w:b/>
          <w:bCs/>
          <w:color w:val="FF0000"/>
          <w:sz w:val="25"/>
          <w:szCs w:val="25"/>
        </w:rPr>
      </w:pPr>
      <w:ins w:id="455"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456" w:author="Unknown"/>
          <w:rFonts w:ascii="Verdana" w:eastAsia="Times New Roman" w:hAnsi="Verdana" w:cs="Times New Roman"/>
          <w:color w:val="FF0000"/>
          <w:sz w:val="19"/>
          <w:szCs w:val="19"/>
        </w:rPr>
      </w:pPr>
      <w:ins w:id="457" w:author="Unknown">
        <w:r w:rsidRPr="000A0662">
          <w:rPr>
            <w:rFonts w:ascii="Verdana" w:eastAsia="Times New Roman" w:hAnsi="Verdana" w:cs="Times New Roman"/>
            <w:color w:val="FF0000"/>
            <w:sz w:val="19"/>
            <w:szCs w:val="19"/>
          </w:rPr>
          <w:t>Selection:</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83" type="#_x0000_t75" style="width:93pt;height:18pt" o:ole="">
              <v:imagedata r:id="rId11" o:title=""/>
            </v:shape>
            <w:control r:id="rId12" w:name="DefaultOcxName4" w:shapeid="_x0000_i1083"/>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458" w:author="Unknown"/>
          <w:rFonts w:ascii="Arial" w:eastAsia="Times New Roman" w:hAnsi="Arial" w:cs="Arial"/>
          <w:b/>
          <w:bCs/>
          <w:color w:val="FF0000"/>
          <w:spacing w:val="-30"/>
          <w:kern w:val="36"/>
          <w:sz w:val="35"/>
          <w:szCs w:val="35"/>
        </w:rPr>
      </w:pPr>
      <w:proofErr w:type="gramStart"/>
      <w:ins w:id="459" w:author="Unknown">
        <w:r w:rsidRPr="000A0662">
          <w:rPr>
            <w:rFonts w:ascii="Arial" w:eastAsia="Times New Roman" w:hAnsi="Arial" w:cs="Arial"/>
            <w:b/>
            <w:bCs/>
            <w:color w:val="FF0000"/>
            <w:spacing w:val="-30"/>
            <w:kern w:val="36"/>
            <w:sz w:val="35"/>
            <w:szCs w:val="35"/>
          </w:rPr>
          <w:t>form</w:t>
        </w:r>
        <w:proofErr w:type="gramEnd"/>
        <w:r w:rsidRPr="000A0662">
          <w:rPr>
            <w:rFonts w:ascii="Arial" w:eastAsia="Times New Roman" w:hAnsi="Arial" w:cs="Arial"/>
            <w:b/>
            <w:bCs/>
            <w:color w:val="FF0000"/>
            <w:spacing w:val="-30"/>
            <w:kern w:val="36"/>
            <w:sz w:val="35"/>
            <w:szCs w:val="35"/>
          </w:rPr>
          <w:t xml:space="preserve"> validation - email validation</w:t>
        </w:r>
      </w:ins>
    </w:p>
    <w:p w:rsidR="001C4856" w:rsidRPr="000A0662" w:rsidRDefault="001C4856" w:rsidP="001C4856">
      <w:pPr>
        <w:shd w:val="clear" w:color="auto" w:fill="D2E7F4"/>
        <w:spacing w:before="100" w:beforeAutospacing="1" w:after="100" w:afterAutospacing="1" w:line="240" w:lineRule="auto"/>
        <w:ind w:firstLine="375"/>
        <w:rPr>
          <w:ins w:id="460" w:author="Unknown"/>
          <w:rFonts w:ascii="Arial" w:eastAsia="Times New Roman" w:hAnsi="Arial" w:cs="Arial"/>
          <w:color w:val="FF0000"/>
          <w:sz w:val="19"/>
          <w:szCs w:val="19"/>
        </w:rPr>
      </w:pPr>
      <w:ins w:id="461" w:author="Unknown">
        <w:r w:rsidRPr="000A0662">
          <w:rPr>
            <w:rFonts w:ascii="Arial" w:eastAsia="Times New Roman" w:hAnsi="Arial" w:cs="Arial"/>
            <w:color w:val="FF0000"/>
            <w:sz w:val="19"/>
            <w:szCs w:val="19"/>
          </w:rPr>
          <w:t>And for our grand finale we will be showing you how to check to see if a user's email address is valid. Every email is made up for 5 parts:</w:t>
        </w:r>
      </w:ins>
    </w:p>
    <w:p w:rsidR="001C4856" w:rsidRPr="000A0662" w:rsidRDefault="001C4856" w:rsidP="001C4856">
      <w:pPr>
        <w:numPr>
          <w:ilvl w:val="0"/>
          <w:numId w:val="2"/>
        </w:numPr>
        <w:shd w:val="clear" w:color="auto" w:fill="D2E7F4"/>
        <w:spacing w:before="100" w:beforeAutospacing="1" w:after="100" w:afterAutospacing="1" w:line="240" w:lineRule="auto"/>
        <w:rPr>
          <w:ins w:id="462" w:author="Unknown"/>
          <w:rFonts w:ascii="Arial" w:eastAsia="Times New Roman" w:hAnsi="Arial" w:cs="Arial"/>
          <w:color w:val="FF0000"/>
          <w:sz w:val="19"/>
          <w:szCs w:val="19"/>
        </w:rPr>
      </w:pPr>
      <w:ins w:id="463" w:author="Unknown">
        <w:r w:rsidRPr="000A0662">
          <w:rPr>
            <w:rFonts w:ascii="Arial" w:eastAsia="Times New Roman" w:hAnsi="Arial" w:cs="Arial"/>
            <w:color w:val="FF0000"/>
            <w:sz w:val="19"/>
            <w:szCs w:val="19"/>
          </w:rPr>
          <w:t>A combination of letters, numbers, periods, hyphens, plus signs, and/or underscores</w:t>
        </w:r>
      </w:ins>
    </w:p>
    <w:p w:rsidR="001C4856" w:rsidRPr="000A0662" w:rsidRDefault="001C4856" w:rsidP="001C4856">
      <w:pPr>
        <w:numPr>
          <w:ilvl w:val="0"/>
          <w:numId w:val="2"/>
        </w:numPr>
        <w:shd w:val="clear" w:color="auto" w:fill="D2E7F4"/>
        <w:spacing w:before="100" w:beforeAutospacing="1" w:after="100" w:afterAutospacing="1" w:line="240" w:lineRule="auto"/>
        <w:rPr>
          <w:ins w:id="464" w:author="Unknown"/>
          <w:rFonts w:ascii="Arial" w:eastAsia="Times New Roman" w:hAnsi="Arial" w:cs="Arial"/>
          <w:color w:val="FF0000"/>
          <w:sz w:val="19"/>
          <w:szCs w:val="19"/>
        </w:rPr>
      </w:pPr>
      <w:ins w:id="465" w:author="Unknown">
        <w:r w:rsidRPr="000A0662">
          <w:rPr>
            <w:rFonts w:ascii="Arial" w:eastAsia="Times New Roman" w:hAnsi="Arial" w:cs="Arial"/>
            <w:color w:val="FF0000"/>
            <w:sz w:val="19"/>
            <w:szCs w:val="19"/>
          </w:rPr>
          <w:t>The at symbol @</w:t>
        </w:r>
      </w:ins>
    </w:p>
    <w:p w:rsidR="001C4856" w:rsidRPr="000A0662" w:rsidRDefault="001C4856" w:rsidP="001C4856">
      <w:pPr>
        <w:numPr>
          <w:ilvl w:val="0"/>
          <w:numId w:val="2"/>
        </w:numPr>
        <w:shd w:val="clear" w:color="auto" w:fill="D2E7F4"/>
        <w:spacing w:before="100" w:beforeAutospacing="1" w:after="100" w:afterAutospacing="1" w:line="240" w:lineRule="auto"/>
        <w:rPr>
          <w:ins w:id="466" w:author="Unknown"/>
          <w:rFonts w:ascii="Arial" w:eastAsia="Times New Roman" w:hAnsi="Arial" w:cs="Arial"/>
          <w:color w:val="FF0000"/>
          <w:sz w:val="19"/>
          <w:szCs w:val="19"/>
        </w:rPr>
      </w:pPr>
      <w:ins w:id="467" w:author="Unknown">
        <w:r w:rsidRPr="000A0662">
          <w:rPr>
            <w:rFonts w:ascii="Arial" w:eastAsia="Times New Roman" w:hAnsi="Arial" w:cs="Arial"/>
            <w:color w:val="FF0000"/>
            <w:sz w:val="19"/>
            <w:szCs w:val="19"/>
          </w:rPr>
          <w:t>A combination of letters, numbers, hyphens, and/or periods</w:t>
        </w:r>
      </w:ins>
    </w:p>
    <w:p w:rsidR="001C4856" w:rsidRPr="000A0662" w:rsidRDefault="001C4856" w:rsidP="001C4856">
      <w:pPr>
        <w:numPr>
          <w:ilvl w:val="0"/>
          <w:numId w:val="2"/>
        </w:numPr>
        <w:shd w:val="clear" w:color="auto" w:fill="D2E7F4"/>
        <w:spacing w:before="100" w:beforeAutospacing="1" w:after="100" w:afterAutospacing="1" w:line="240" w:lineRule="auto"/>
        <w:rPr>
          <w:ins w:id="468" w:author="Unknown"/>
          <w:rFonts w:ascii="Arial" w:eastAsia="Times New Roman" w:hAnsi="Arial" w:cs="Arial"/>
          <w:color w:val="FF0000"/>
          <w:sz w:val="19"/>
          <w:szCs w:val="19"/>
        </w:rPr>
      </w:pPr>
      <w:ins w:id="469" w:author="Unknown">
        <w:r w:rsidRPr="000A0662">
          <w:rPr>
            <w:rFonts w:ascii="Arial" w:eastAsia="Times New Roman" w:hAnsi="Arial" w:cs="Arial"/>
            <w:color w:val="FF0000"/>
            <w:sz w:val="19"/>
            <w:szCs w:val="19"/>
          </w:rPr>
          <w:t>A period</w:t>
        </w:r>
      </w:ins>
    </w:p>
    <w:p w:rsidR="001C4856" w:rsidRPr="000A0662" w:rsidRDefault="001C4856" w:rsidP="001C4856">
      <w:pPr>
        <w:numPr>
          <w:ilvl w:val="0"/>
          <w:numId w:val="2"/>
        </w:numPr>
        <w:shd w:val="clear" w:color="auto" w:fill="D2E7F4"/>
        <w:spacing w:before="100" w:beforeAutospacing="1" w:after="100" w:afterAutospacing="1" w:line="240" w:lineRule="auto"/>
        <w:rPr>
          <w:ins w:id="470" w:author="Unknown"/>
          <w:rFonts w:ascii="Arial" w:eastAsia="Times New Roman" w:hAnsi="Arial" w:cs="Arial"/>
          <w:color w:val="FF0000"/>
          <w:sz w:val="19"/>
          <w:szCs w:val="19"/>
        </w:rPr>
      </w:pPr>
      <w:ins w:id="471" w:author="Unknown">
        <w:r w:rsidRPr="000A0662">
          <w:rPr>
            <w:rFonts w:ascii="Arial" w:eastAsia="Times New Roman" w:hAnsi="Arial" w:cs="Arial"/>
            <w:color w:val="FF0000"/>
            <w:sz w:val="19"/>
            <w:szCs w:val="19"/>
          </w:rPr>
          <w:t xml:space="preserve">The top level domain (com, net, org, us, </w:t>
        </w:r>
        <w:proofErr w:type="spellStart"/>
        <w:r w:rsidRPr="000A0662">
          <w:rPr>
            <w:rFonts w:ascii="Arial" w:eastAsia="Times New Roman" w:hAnsi="Arial" w:cs="Arial"/>
            <w:color w:val="FF0000"/>
            <w:sz w:val="19"/>
            <w:szCs w:val="19"/>
          </w:rPr>
          <w:t>gov</w:t>
        </w:r>
        <w:proofErr w:type="spellEnd"/>
        <w:r w:rsidRPr="000A0662">
          <w:rPr>
            <w:rFonts w:ascii="Arial" w:eastAsia="Times New Roman" w:hAnsi="Arial" w:cs="Arial"/>
            <w:color w:val="FF0000"/>
            <w:sz w:val="19"/>
            <w:szCs w:val="19"/>
          </w:rPr>
          <w:t>, ...)</w:t>
        </w:r>
      </w:ins>
    </w:p>
    <w:p w:rsidR="001C4856" w:rsidRPr="000A0662" w:rsidRDefault="001C4856" w:rsidP="001C4856">
      <w:pPr>
        <w:spacing w:after="0" w:line="240" w:lineRule="auto"/>
        <w:rPr>
          <w:ins w:id="472" w:author="Unknown"/>
          <w:rFonts w:ascii="Times New Roman" w:eastAsia="Times New Roman" w:hAnsi="Times New Roman" w:cs="Times New Roman"/>
          <w:color w:val="FF0000"/>
          <w:sz w:val="24"/>
          <w:szCs w:val="24"/>
        </w:rPr>
      </w:pPr>
      <w:ins w:id="473" w:author="Unknown">
        <w:r w:rsidRPr="000A0662">
          <w:rPr>
            <w:rFonts w:ascii="Arial" w:eastAsia="Times New Roman" w:hAnsi="Arial" w:cs="Arial"/>
            <w:color w:val="FF0000"/>
            <w:sz w:val="19"/>
            <w:szCs w:val="19"/>
            <w:shd w:val="clear" w:color="auto" w:fill="D2E7F4"/>
          </w:rPr>
          <w:t>Valid Examples:</w:t>
        </w:r>
      </w:ins>
    </w:p>
    <w:p w:rsidR="001C4856" w:rsidRPr="000A0662" w:rsidRDefault="001C4856" w:rsidP="001C4856">
      <w:pPr>
        <w:numPr>
          <w:ilvl w:val="0"/>
          <w:numId w:val="3"/>
        </w:numPr>
        <w:shd w:val="clear" w:color="auto" w:fill="D2E7F4"/>
        <w:spacing w:before="100" w:beforeAutospacing="1" w:after="100" w:afterAutospacing="1" w:line="240" w:lineRule="auto"/>
        <w:rPr>
          <w:ins w:id="474" w:author="Unknown"/>
          <w:rFonts w:ascii="Arial" w:eastAsia="Times New Roman" w:hAnsi="Arial" w:cs="Arial"/>
          <w:color w:val="FF0000"/>
          <w:sz w:val="19"/>
          <w:szCs w:val="19"/>
        </w:rPr>
      </w:pPr>
      <w:ins w:id="475" w:author="Unknown">
        <w:r w:rsidRPr="000A0662">
          <w:rPr>
            <w:rFonts w:ascii="Arial" w:eastAsia="Times New Roman" w:hAnsi="Arial" w:cs="Arial"/>
            <w:color w:val="FF0000"/>
            <w:sz w:val="19"/>
            <w:szCs w:val="19"/>
          </w:rPr>
          <w:t>bobby.jo@filltank.net</w:t>
        </w:r>
      </w:ins>
    </w:p>
    <w:p w:rsidR="001C4856" w:rsidRPr="000A0662" w:rsidRDefault="001C4856" w:rsidP="001C4856">
      <w:pPr>
        <w:numPr>
          <w:ilvl w:val="0"/>
          <w:numId w:val="3"/>
        </w:numPr>
        <w:shd w:val="clear" w:color="auto" w:fill="D2E7F4"/>
        <w:spacing w:before="100" w:beforeAutospacing="1" w:after="100" w:afterAutospacing="1" w:line="240" w:lineRule="auto"/>
        <w:rPr>
          <w:ins w:id="476" w:author="Unknown"/>
          <w:rFonts w:ascii="Arial" w:eastAsia="Times New Roman" w:hAnsi="Arial" w:cs="Arial"/>
          <w:color w:val="FF0000"/>
          <w:sz w:val="19"/>
          <w:szCs w:val="19"/>
        </w:rPr>
      </w:pPr>
      <w:ins w:id="477" w:author="Unknown">
        <w:r w:rsidRPr="000A0662">
          <w:rPr>
            <w:rFonts w:ascii="Arial" w:eastAsia="Times New Roman" w:hAnsi="Arial" w:cs="Arial"/>
            <w:color w:val="FF0000"/>
            <w:sz w:val="19"/>
            <w:szCs w:val="19"/>
          </w:rPr>
          <w:t>jack+jill@hill.com</w:t>
        </w:r>
      </w:ins>
    </w:p>
    <w:p w:rsidR="001C4856" w:rsidRPr="000A0662" w:rsidRDefault="001C4856" w:rsidP="001C4856">
      <w:pPr>
        <w:numPr>
          <w:ilvl w:val="0"/>
          <w:numId w:val="3"/>
        </w:numPr>
        <w:shd w:val="clear" w:color="auto" w:fill="D2E7F4"/>
        <w:spacing w:before="100" w:beforeAutospacing="1" w:after="100" w:afterAutospacing="1" w:line="240" w:lineRule="auto"/>
        <w:rPr>
          <w:ins w:id="478" w:author="Unknown"/>
          <w:rFonts w:ascii="Arial" w:eastAsia="Times New Roman" w:hAnsi="Arial" w:cs="Arial"/>
          <w:color w:val="FF0000"/>
          <w:sz w:val="19"/>
          <w:szCs w:val="19"/>
        </w:rPr>
      </w:pPr>
      <w:ins w:id="479" w:author="Unknown">
        <w:r w:rsidRPr="000A0662">
          <w:rPr>
            <w:rFonts w:ascii="Arial" w:eastAsia="Times New Roman" w:hAnsi="Arial" w:cs="Arial"/>
            <w:color w:val="FF0000"/>
            <w:sz w:val="19"/>
            <w:szCs w:val="19"/>
          </w:rPr>
          <w:t>the-stand@steven.king.com</w:t>
        </w:r>
      </w:ins>
    </w:p>
    <w:p w:rsidR="001C4856" w:rsidRPr="000A0662" w:rsidRDefault="001C4856" w:rsidP="001C4856">
      <w:pPr>
        <w:spacing w:after="0" w:line="240" w:lineRule="auto"/>
        <w:rPr>
          <w:ins w:id="480" w:author="Unknown"/>
          <w:rFonts w:ascii="Times New Roman" w:eastAsia="Times New Roman" w:hAnsi="Times New Roman" w:cs="Times New Roman"/>
          <w:color w:val="FF0000"/>
          <w:sz w:val="24"/>
          <w:szCs w:val="24"/>
        </w:rPr>
      </w:pPr>
      <w:ins w:id="481" w:author="Unknown">
        <w:r w:rsidRPr="000A0662">
          <w:rPr>
            <w:rFonts w:ascii="Arial" w:eastAsia="Times New Roman" w:hAnsi="Arial" w:cs="Arial"/>
            <w:color w:val="FF0000"/>
            <w:sz w:val="19"/>
            <w:szCs w:val="19"/>
            <w:shd w:val="clear" w:color="auto" w:fill="D2E7F4"/>
          </w:rPr>
          <w:t>Invalid Examples:</w:t>
        </w:r>
      </w:ins>
    </w:p>
    <w:p w:rsidR="001C4856" w:rsidRPr="000A0662" w:rsidRDefault="001C4856" w:rsidP="001C4856">
      <w:pPr>
        <w:numPr>
          <w:ilvl w:val="0"/>
          <w:numId w:val="4"/>
        </w:numPr>
        <w:shd w:val="clear" w:color="auto" w:fill="D2E7F4"/>
        <w:spacing w:before="100" w:beforeAutospacing="1" w:after="100" w:afterAutospacing="1" w:line="240" w:lineRule="auto"/>
        <w:rPr>
          <w:ins w:id="482" w:author="Unknown"/>
          <w:rFonts w:ascii="Arial" w:eastAsia="Times New Roman" w:hAnsi="Arial" w:cs="Arial"/>
          <w:color w:val="FF0000"/>
          <w:sz w:val="19"/>
          <w:szCs w:val="19"/>
        </w:rPr>
      </w:pPr>
      <w:ins w:id="483" w:author="Unknown">
        <w:r w:rsidRPr="000A0662">
          <w:rPr>
            <w:rFonts w:ascii="Arial" w:eastAsia="Times New Roman" w:hAnsi="Arial" w:cs="Arial"/>
            <w:color w:val="FF0000"/>
            <w:sz w:val="19"/>
            <w:szCs w:val="19"/>
          </w:rPr>
          <w:t>@deleted.net - no characters before the @</w:t>
        </w:r>
      </w:ins>
    </w:p>
    <w:p w:rsidR="001C4856" w:rsidRPr="000A0662" w:rsidRDefault="001C4856" w:rsidP="001C4856">
      <w:pPr>
        <w:numPr>
          <w:ilvl w:val="0"/>
          <w:numId w:val="4"/>
        </w:numPr>
        <w:shd w:val="clear" w:color="auto" w:fill="D2E7F4"/>
        <w:spacing w:before="100" w:beforeAutospacing="1" w:after="100" w:afterAutospacing="1" w:line="240" w:lineRule="auto"/>
        <w:rPr>
          <w:ins w:id="484" w:author="Unknown"/>
          <w:rFonts w:ascii="Arial" w:eastAsia="Times New Roman" w:hAnsi="Arial" w:cs="Arial"/>
          <w:color w:val="FF0000"/>
          <w:sz w:val="19"/>
          <w:szCs w:val="19"/>
        </w:rPr>
      </w:pPr>
      <w:proofErr w:type="spellStart"/>
      <w:ins w:id="485" w:author="Unknown">
        <w:r w:rsidRPr="000A0662">
          <w:rPr>
            <w:rFonts w:ascii="Arial" w:eastAsia="Times New Roman" w:hAnsi="Arial" w:cs="Arial"/>
            <w:color w:val="FF0000"/>
            <w:sz w:val="19"/>
            <w:szCs w:val="19"/>
          </w:rPr>
          <w:t>free!dom@bravehe.art</w:t>
        </w:r>
        <w:proofErr w:type="spellEnd"/>
        <w:r w:rsidRPr="000A0662">
          <w:rPr>
            <w:rFonts w:ascii="Arial" w:eastAsia="Times New Roman" w:hAnsi="Arial" w:cs="Arial"/>
            <w:color w:val="FF0000"/>
            <w:sz w:val="19"/>
            <w:szCs w:val="19"/>
          </w:rPr>
          <w:t xml:space="preserve"> - invalid </w:t>
        </w:r>
        <w:proofErr w:type="gramStart"/>
        <w:r w:rsidRPr="000A0662">
          <w:rPr>
            <w:rFonts w:ascii="Arial" w:eastAsia="Times New Roman" w:hAnsi="Arial" w:cs="Arial"/>
            <w:color w:val="FF0000"/>
            <w:sz w:val="19"/>
            <w:szCs w:val="19"/>
          </w:rPr>
          <w:t>character !</w:t>
        </w:r>
        <w:proofErr w:type="gramEnd"/>
      </w:ins>
    </w:p>
    <w:p w:rsidR="001C4856" w:rsidRPr="000A0662" w:rsidRDefault="001C4856" w:rsidP="001C4856">
      <w:pPr>
        <w:numPr>
          <w:ilvl w:val="0"/>
          <w:numId w:val="4"/>
        </w:numPr>
        <w:shd w:val="clear" w:color="auto" w:fill="D2E7F4"/>
        <w:spacing w:before="100" w:beforeAutospacing="1" w:after="100" w:afterAutospacing="1" w:line="240" w:lineRule="auto"/>
        <w:rPr>
          <w:ins w:id="486" w:author="Unknown"/>
          <w:rFonts w:ascii="Arial" w:eastAsia="Times New Roman" w:hAnsi="Arial" w:cs="Arial"/>
          <w:color w:val="FF0000"/>
          <w:sz w:val="19"/>
          <w:szCs w:val="19"/>
        </w:rPr>
      </w:pPr>
      <w:ins w:id="487" w:author="Unknown">
        <w:r w:rsidRPr="000A0662">
          <w:rPr>
            <w:rFonts w:ascii="Arial" w:eastAsia="Times New Roman" w:hAnsi="Arial" w:cs="Arial"/>
            <w:color w:val="FF0000"/>
            <w:sz w:val="19"/>
            <w:szCs w:val="19"/>
          </w:rPr>
          <w:t>shoes@need_shining.com - underscores are not allowed in the domain name</w:t>
        </w:r>
      </w:ins>
    </w:p>
    <w:p w:rsidR="001C4856" w:rsidRPr="000A0662" w:rsidRDefault="001C4856" w:rsidP="001C4856">
      <w:pPr>
        <w:shd w:val="clear" w:color="auto" w:fill="D2E7F4"/>
        <w:spacing w:before="100" w:beforeAutospacing="1" w:after="100" w:afterAutospacing="1" w:line="240" w:lineRule="auto"/>
        <w:ind w:firstLine="375"/>
        <w:rPr>
          <w:ins w:id="488" w:author="Unknown"/>
          <w:rFonts w:ascii="Arial" w:eastAsia="Times New Roman" w:hAnsi="Arial" w:cs="Arial"/>
          <w:color w:val="FF0000"/>
          <w:sz w:val="19"/>
          <w:szCs w:val="19"/>
        </w:rPr>
      </w:pPr>
      <w:ins w:id="489" w:author="Unknown">
        <w:r w:rsidRPr="000A0662">
          <w:rPr>
            <w:rFonts w:ascii="Arial" w:eastAsia="Times New Roman" w:hAnsi="Arial" w:cs="Arial"/>
            <w:color w:val="FF0000"/>
            <w:sz w:val="19"/>
            <w:szCs w:val="19"/>
          </w:rPr>
          <w:t>The regular expression to check for all of this is a little overkill and beyond the scope of this tutorial to explain thoroughly. However, test it out and you'll see that it gets the job done.</w:t>
        </w:r>
      </w:ins>
    </w:p>
    <w:p w:rsidR="001C4856" w:rsidRPr="000A0662" w:rsidRDefault="001C4856" w:rsidP="001C4856">
      <w:pPr>
        <w:shd w:val="clear" w:color="auto" w:fill="D2E7F4"/>
        <w:spacing w:after="0" w:line="240" w:lineRule="auto"/>
        <w:outlineLvl w:val="1"/>
        <w:rPr>
          <w:ins w:id="490" w:author="Unknown"/>
          <w:rFonts w:ascii="Times New Roman" w:eastAsia="Times New Roman" w:hAnsi="Times New Roman" w:cs="Times New Roman"/>
          <w:b/>
          <w:bCs/>
          <w:color w:val="FF0000"/>
          <w:sz w:val="25"/>
          <w:szCs w:val="25"/>
        </w:rPr>
      </w:pPr>
      <w:ins w:id="491"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Verdana" w:eastAsia="Times New Roman" w:hAnsi="Verdana" w:cs="Courier New"/>
          <w:color w:val="FF0000"/>
          <w:sz w:val="17"/>
          <w:szCs w:val="17"/>
        </w:rPr>
      </w:pPr>
      <w:proofErr w:type="gramStart"/>
      <w:ins w:id="493"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emailValidator</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Verdana" w:eastAsia="Times New Roman" w:hAnsi="Verdana" w:cs="Courier New"/>
          <w:color w:val="FF0000"/>
          <w:sz w:val="17"/>
          <w:szCs w:val="17"/>
        </w:rPr>
      </w:pPr>
      <w:ins w:id="49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 xml:space="preserve"> = /^[\w\-\.\+]+\@[a-zA-Z0-9\.\-]+\.[a-zA-z0-9]{2,4}$/;</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Verdana" w:eastAsia="Times New Roman" w:hAnsi="Verdana" w:cs="Courier New"/>
          <w:color w:val="FF0000"/>
          <w:sz w:val="17"/>
          <w:szCs w:val="17"/>
        </w:rPr>
      </w:pPr>
      <w:ins w:id="497" w:author="Unknown">
        <w:r w:rsidRPr="000A0662">
          <w:rPr>
            <w:rFonts w:ascii="Verdana" w:eastAsia="Times New Roman" w:hAnsi="Verdana" w:cs="Courier New"/>
            <w:color w:val="FF0000"/>
            <w:sz w:val="17"/>
            <w:szCs w:val="17"/>
          </w:rPr>
          <w:lastRenderedPageBreak/>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Verdana" w:eastAsia="Times New Roman" w:hAnsi="Verdana" w:cs="Courier New"/>
          <w:color w:val="FF0000"/>
          <w:sz w:val="17"/>
          <w:szCs w:val="17"/>
        </w:rPr>
      </w:pPr>
      <w:ins w:id="49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Verdana" w:eastAsia="Times New Roman" w:hAnsi="Verdana" w:cs="Courier New"/>
          <w:color w:val="FF0000"/>
          <w:sz w:val="17"/>
          <w:szCs w:val="17"/>
        </w:rPr>
      </w:pPr>
      <w:ins w:id="50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Verdana" w:eastAsia="Times New Roman" w:hAnsi="Verdana" w:cs="Courier New"/>
          <w:color w:val="FF0000"/>
          <w:sz w:val="17"/>
          <w:szCs w:val="17"/>
        </w:rPr>
      </w:pPr>
      <w:ins w:id="50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Verdana" w:eastAsia="Times New Roman" w:hAnsi="Verdana" w:cs="Courier New"/>
          <w:color w:val="FF0000"/>
          <w:sz w:val="17"/>
          <w:szCs w:val="17"/>
        </w:rPr>
      </w:pPr>
      <w:ins w:id="50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6" w:author="Unknown"/>
          <w:rFonts w:ascii="Verdana" w:eastAsia="Times New Roman" w:hAnsi="Verdana" w:cs="Courier New"/>
          <w:color w:val="FF0000"/>
          <w:sz w:val="17"/>
          <w:szCs w:val="17"/>
        </w:rPr>
      </w:pPr>
      <w:ins w:id="50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Verdana" w:eastAsia="Times New Roman" w:hAnsi="Verdana" w:cs="Courier New"/>
          <w:color w:val="FF0000"/>
          <w:sz w:val="17"/>
          <w:szCs w:val="17"/>
        </w:rPr>
      </w:pPr>
      <w:ins w:id="509"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510" w:author="Unknown"/>
          <w:rFonts w:ascii="Verdana" w:eastAsia="Times New Roman" w:hAnsi="Verdana" w:cs="Courier New"/>
          <w:color w:val="FF0000"/>
          <w:sz w:val="17"/>
          <w:szCs w:val="17"/>
        </w:rPr>
      </w:pPr>
      <w:ins w:id="511"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after="0" w:line="240" w:lineRule="auto"/>
        <w:outlineLvl w:val="1"/>
        <w:rPr>
          <w:ins w:id="512" w:author="Unknown"/>
          <w:rFonts w:ascii="Times New Roman" w:eastAsia="Times New Roman" w:hAnsi="Times New Roman" w:cs="Times New Roman"/>
          <w:b/>
          <w:bCs/>
          <w:color w:val="FF0000"/>
          <w:sz w:val="25"/>
          <w:szCs w:val="25"/>
        </w:rPr>
      </w:pPr>
      <w:ins w:id="513" w:author="Unknown">
        <w:r w:rsidRPr="000A0662">
          <w:rPr>
            <w:rFonts w:ascii="Times New Roman" w:eastAsia="Times New Roman" w:hAnsi="Times New Roman" w:cs="Times New Roman"/>
            <w:b/>
            <w:bCs/>
            <w:color w:val="FF0000"/>
            <w:sz w:val="25"/>
            <w:szCs w:val="25"/>
          </w:rPr>
          <w:t>Working Example: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4" w:author="Unknown"/>
          <w:rFonts w:ascii="Verdana" w:eastAsia="Times New Roman" w:hAnsi="Verdana" w:cs="Courier New"/>
          <w:color w:val="FF0000"/>
          <w:sz w:val="17"/>
          <w:szCs w:val="17"/>
        </w:rPr>
      </w:pPr>
      <w:ins w:id="515"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Verdana" w:eastAsia="Times New Roman" w:hAnsi="Verdana" w:cs="Courier New"/>
          <w:color w:val="FF0000"/>
          <w:sz w:val="17"/>
          <w:szCs w:val="17"/>
        </w:rPr>
      </w:pPr>
      <w:proofErr w:type="gramStart"/>
      <w:ins w:id="517"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emailValidator</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Verdana" w:eastAsia="Times New Roman" w:hAnsi="Verdana" w:cs="Courier New"/>
          <w:color w:val="FF0000"/>
          <w:sz w:val="17"/>
          <w:szCs w:val="17"/>
        </w:rPr>
      </w:pPr>
      <w:ins w:id="519"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 xml:space="preserve"> = /^[\w\-\.\+]+\@[a-zA-Z0-9\.\-]+\.[a-zA-z0-9]{2,4}$/;</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Verdana" w:eastAsia="Times New Roman" w:hAnsi="Verdana" w:cs="Courier New"/>
          <w:color w:val="FF0000"/>
          <w:sz w:val="17"/>
          <w:szCs w:val="17"/>
        </w:rPr>
      </w:pPr>
      <w:ins w:id="521"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Verdana" w:eastAsia="Times New Roman" w:hAnsi="Verdana" w:cs="Courier New"/>
          <w:color w:val="FF0000"/>
          <w:sz w:val="17"/>
          <w:szCs w:val="17"/>
        </w:rPr>
      </w:pPr>
      <w:ins w:id="52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Verdana" w:eastAsia="Times New Roman" w:hAnsi="Verdana" w:cs="Courier New"/>
          <w:color w:val="FF0000"/>
          <w:sz w:val="17"/>
          <w:szCs w:val="17"/>
        </w:rPr>
      </w:pPr>
      <w:ins w:id="52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Verdana" w:eastAsia="Times New Roman" w:hAnsi="Verdana" w:cs="Courier New"/>
          <w:color w:val="FF0000"/>
          <w:sz w:val="17"/>
          <w:szCs w:val="17"/>
        </w:rPr>
      </w:pPr>
      <w:ins w:id="52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Verdana" w:eastAsia="Times New Roman" w:hAnsi="Verdana" w:cs="Courier New"/>
          <w:color w:val="FF0000"/>
          <w:sz w:val="17"/>
          <w:szCs w:val="17"/>
        </w:rPr>
      </w:pPr>
      <w:ins w:id="52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Verdana" w:eastAsia="Times New Roman" w:hAnsi="Verdana" w:cs="Courier New"/>
          <w:color w:val="FF0000"/>
          <w:sz w:val="17"/>
          <w:szCs w:val="17"/>
        </w:rPr>
      </w:pPr>
      <w:ins w:id="53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2" w:author="Unknown"/>
          <w:rFonts w:ascii="Verdana" w:eastAsia="Times New Roman" w:hAnsi="Verdana" w:cs="Courier New"/>
          <w:color w:val="FF0000"/>
          <w:sz w:val="17"/>
          <w:szCs w:val="17"/>
        </w:rPr>
      </w:pPr>
      <w:ins w:id="533"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4" w:author="Unknown"/>
          <w:rFonts w:ascii="Verdana" w:eastAsia="Times New Roman" w:hAnsi="Verdana" w:cs="Courier New"/>
          <w:color w:val="FF0000"/>
          <w:sz w:val="17"/>
          <w:szCs w:val="17"/>
        </w:rPr>
      </w:pPr>
      <w:ins w:id="535"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6" w:author="Unknown"/>
          <w:rFonts w:ascii="Verdana" w:eastAsia="Times New Roman" w:hAnsi="Verdana" w:cs="Courier New"/>
          <w:color w:val="FF0000"/>
          <w:sz w:val="17"/>
          <w:szCs w:val="17"/>
        </w:rPr>
      </w:pPr>
      <w:ins w:id="537"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8" w:author="Unknown"/>
          <w:rFonts w:ascii="Verdana" w:eastAsia="Times New Roman" w:hAnsi="Verdana" w:cs="Courier New"/>
          <w:color w:val="FF0000"/>
          <w:sz w:val="17"/>
          <w:szCs w:val="17"/>
        </w:rPr>
      </w:pPr>
      <w:ins w:id="539" w:author="Unknown">
        <w:r w:rsidRPr="000A0662">
          <w:rPr>
            <w:rFonts w:ascii="Verdana" w:eastAsia="Times New Roman" w:hAnsi="Verdana" w:cs="Courier New"/>
            <w:color w:val="FF0000"/>
            <w:sz w:val="17"/>
            <w:szCs w:val="17"/>
          </w:rPr>
          <w:t>&lt;</w:t>
        </w:r>
        <w:proofErr w:type="gramStart"/>
        <w:r w:rsidRPr="000A0662">
          <w:rPr>
            <w:rFonts w:ascii="Verdana" w:eastAsia="Times New Roman" w:hAnsi="Verdana" w:cs="Courier New"/>
            <w:color w:val="FF0000"/>
            <w:sz w:val="17"/>
            <w:szCs w:val="17"/>
          </w:rPr>
          <w:t>form</w:t>
        </w:r>
        <w:proofErr w:type="gram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Verdana" w:eastAsia="Times New Roman" w:hAnsi="Verdana" w:cs="Courier New"/>
          <w:color w:val="FF0000"/>
          <w:sz w:val="17"/>
          <w:szCs w:val="17"/>
        </w:rPr>
      </w:pPr>
      <w:ins w:id="541" w:author="Unknown">
        <w:r w:rsidRPr="000A0662">
          <w:rPr>
            <w:rFonts w:ascii="Verdana" w:eastAsia="Times New Roman" w:hAnsi="Verdana" w:cs="Courier New"/>
            <w:color w:val="FF0000"/>
            <w:sz w:val="17"/>
            <w:szCs w:val="17"/>
          </w:rPr>
          <w:t>Email: &lt;input type='text' id='</w:t>
        </w:r>
        <w:proofErr w:type="spellStart"/>
        <w:r w:rsidRPr="000A0662">
          <w:rPr>
            <w:rFonts w:ascii="Verdana" w:eastAsia="Times New Roman" w:hAnsi="Verdana" w:cs="Courier New"/>
            <w:color w:val="FF0000"/>
            <w:sz w:val="17"/>
            <w:szCs w:val="17"/>
          </w:rPr>
          <w:t>emailer</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Verdana" w:eastAsia="Times New Roman" w:hAnsi="Verdana" w:cs="Courier New"/>
          <w:color w:val="FF0000"/>
          <w:sz w:val="17"/>
          <w:szCs w:val="17"/>
        </w:rPr>
      </w:pPr>
      <w:ins w:id="543" w:author="Unknown">
        <w:r w:rsidRPr="000A0662">
          <w:rPr>
            <w:rFonts w:ascii="Verdana" w:eastAsia="Times New Roman" w:hAnsi="Verdana" w:cs="Courier New"/>
            <w:color w:val="FF0000"/>
            <w:sz w:val="17"/>
            <w:szCs w:val="17"/>
          </w:rPr>
          <w:t xml:space="preserve">&lt;input type='button' </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Verdana" w:eastAsia="Times New Roman" w:hAnsi="Verdana" w:cs="Courier New"/>
          <w:color w:val="FF0000"/>
          <w:sz w:val="17"/>
          <w:szCs w:val="17"/>
        </w:rPr>
      </w:pPr>
      <w:ins w:id="54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onclick</w:t>
        </w:r>
        <w:proofErr w:type="spellEnd"/>
        <w:proofErr w:type="gramEnd"/>
        <w:r w:rsidRPr="000A0662">
          <w:rPr>
            <w:rFonts w:ascii="Verdana" w:eastAsia="Times New Roman" w:hAnsi="Verdana" w:cs="Courier New"/>
            <w:color w:val="FF0000"/>
            <w:sz w:val="17"/>
            <w:szCs w:val="17"/>
          </w:rPr>
          <w:t>="emailValidator1(</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emailer</w:t>
        </w:r>
        <w:proofErr w:type="spellEnd"/>
        <w:r w:rsidRPr="000A0662">
          <w:rPr>
            <w:rFonts w:ascii="Verdana" w:eastAsia="Times New Roman" w:hAnsi="Verdana" w:cs="Courier New"/>
            <w:color w:val="FF0000"/>
            <w:sz w:val="17"/>
            <w:szCs w:val="17"/>
          </w:rPr>
          <w:t>'), 'Not a Valid Email')"</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Unknown"/>
          <w:rFonts w:ascii="Verdana" w:eastAsia="Times New Roman" w:hAnsi="Verdana" w:cs="Courier New"/>
          <w:color w:val="FF0000"/>
          <w:sz w:val="17"/>
          <w:szCs w:val="17"/>
        </w:rPr>
      </w:pPr>
      <w:ins w:id="54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value</w:t>
        </w:r>
        <w:proofErr w:type="gramEnd"/>
        <w:r w:rsidRPr="000A0662">
          <w:rPr>
            <w:rFonts w:ascii="Verdana" w:eastAsia="Times New Roman" w:hAnsi="Verdana" w:cs="Courier New"/>
            <w:color w:val="FF0000"/>
            <w:sz w:val="17"/>
            <w:szCs w:val="17"/>
          </w:rPr>
          <w:t>='Check Field'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548" w:author="Unknown"/>
          <w:rFonts w:ascii="Verdana" w:eastAsia="Times New Roman" w:hAnsi="Verdana" w:cs="Courier New"/>
          <w:color w:val="FF0000"/>
          <w:sz w:val="17"/>
          <w:szCs w:val="17"/>
        </w:rPr>
      </w:pPr>
      <w:ins w:id="549"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550" w:author="Unknown"/>
          <w:rFonts w:ascii="Times New Roman" w:eastAsia="Times New Roman" w:hAnsi="Times New Roman" w:cs="Times New Roman"/>
          <w:b/>
          <w:bCs/>
          <w:color w:val="FF0000"/>
          <w:sz w:val="25"/>
          <w:szCs w:val="25"/>
        </w:rPr>
      </w:pPr>
      <w:ins w:id="551"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552" w:author="Unknown"/>
          <w:rFonts w:ascii="Verdana" w:eastAsia="Times New Roman" w:hAnsi="Verdana" w:cs="Times New Roman"/>
          <w:color w:val="FF0000"/>
          <w:sz w:val="19"/>
          <w:szCs w:val="19"/>
        </w:rPr>
      </w:pPr>
      <w:ins w:id="553" w:author="Unknown">
        <w:r w:rsidRPr="000A0662">
          <w:rPr>
            <w:rFonts w:ascii="Verdana" w:eastAsia="Times New Roman" w:hAnsi="Verdana" w:cs="Times New Roman"/>
            <w:color w:val="FF0000"/>
            <w:sz w:val="19"/>
            <w:szCs w:val="19"/>
          </w:rPr>
          <w:t>Email:</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87" type="#_x0000_t75" style="width:53.25pt;height:18pt" o:ole="">
              <v:imagedata r:id="rId5" o:title=""/>
            </v:shape>
            <w:control r:id="rId13" w:name="DefaultOcxName5" w:shapeid="_x0000_i1087"/>
          </w:object>
        </w:r>
        <w:r w:rsidRPr="000A0662">
          <w:rPr>
            <w:rFonts w:ascii="Verdana" w:eastAsia="Times New Roman" w:hAnsi="Verdana" w:cs="Times New Roman"/>
            <w:color w:val="FF0000"/>
            <w:sz w:val="19"/>
          </w:rPr>
          <w:t> </w:t>
        </w:r>
      </w:ins>
    </w:p>
    <w:p w:rsidR="001C4856" w:rsidRPr="000A0662" w:rsidRDefault="001C4856" w:rsidP="001C4856">
      <w:pPr>
        <w:pBdr>
          <w:top w:val="single" w:sz="6" w:space="1" w:color="auto"/>
        </w:pBdr>
        <w:spacing w:after="75"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Bottom of Form</w:t>
      </w:r>
    </w:p>
    <w:p w:rsidR="001C4856" w:rsidRPr="000A0662" w:rsidRDefault="001C4856" w:rsidP="001C4856">
      <w:pPr>
        <w:pBdr>
          <w:bottom w:val="dotted" w:sz="6" w:space="0" w:color="0A4369"/>
        </w:pBdr>
        <w:shd w:val="clear" w:color="auto" w:fill="D2E7F4"/>
        <w:spacing w:after="0" w:line="216" w:lineRule="atLeast"/>
        <w:outlineLvl w:val="0"/>
        <w:rPr>
          <w:ins w:id="554" w:author="Unknown"/>
          <w:rFonts w:ascii="Arial" w:eastAsia="Times New Roman" w:hAnsi="Arial" w:cs="Arial"/>
          <w:b/>
          <w:bCs/>
          <w:color w:val="FF0000"/>
          <w:spacing w:val="-30"/>
          <w:kern w:val="36"/>
          <w:sz w:val="35"/>
          <w:szCs w:val="35"/>
        </w:rPr>
      </w:pPr>
      <w:proofErr w:type="gramStart"/>
      <w:ins w:id="555" w:author="Unknown">
        <w:r w:rsidRPr="000A0662">
          <w:rPr>
            <w:rFonts w:ascii="Arial" w:eastAsia="Times New Roman" w:hAnsi="Arial" w:cs="Arial"/>
            <w:b/>
            <w:bCs/>
            <w:color w:val="FF0000"/>
            <w:spacing w:val="-30"/>
            <w:kern w:val="36"/>
            <w:sz w:val="35"/>
            <w:szCs w:val="35"/>
          </w:rPr>
          <w:t>validating</w:t>
        </w:r>
        <w:proofErr w:type="gramEnd"/>
        <w:r w:rsidRPr="000A0662">
          <w:rPr>
            <w:rFonts w:ascii="Arial" w:eastAsia="Times New Roman" w:hAnsi="Arial" w:cs="Arial"/>
            <w:b/>
            <w:bCs/>
            <w:color w:val="FF0000"/>
            <w:spacing w:val="-30"/>
            <w:kern w:val="36"/>
            <w:sz w:val="35"/>
            <w:szCs w:val="35"/>
          </w:rPr>
          <w:t xml:space="preserve"> a form - all at once</w:t>
        </w:r>
      </w:ins>
    </w:p>
    <w:p w:rsidR="001C4856" w:rsidRPr="000A0662" w:rsidRDefault="001C4856" w:rsidP="001C4856">
      <w:pPr>
        <w:shd w:val="clear" w:color="auto" w:fill="D2E7F4"/>
        <w:spacing w:before="100" w:beforeAutospacing="1" w:after="100" w:afterAutospacing="1" w:line="240" w:lineRule="auto"/>
        <w:ind w:firstLine="375"/>
        <w:rPr>
          <w:ins w:id="556" w:author="Unknown"/>
          <w:rFonts w:ascii="Arial" w:eastAsia="Times New Roman" w:hAnsi="Arial" w:cs="Arial"/>
          <w:color w:val="FF0000"/>
          <w:sz w:val="19"/>
          <w:szCs w:val="19"/>
        </w:rPr>
      </w:pPr>
      <w:ins w:id="557" w:author="Unknown">
        <w:r w:rsidRPr="000A0662">
          <w:rPr>
            <w:rFonts w:ascii="Arial" w:eastAsia="Times New Roman" w:hAnsi="Arial" w:cs="Arial"/>
            <w:color w:val="FF0000"/>
            <w:sz w:val="19"/>
            <w:szCs w:val="19"/>
          </w:rPr>
          <w:t>If you've made it this far I commend you, but we're not done yet! The final step is to be able to perform all of these validation steps when the user is ready to submit their data.</w:t>
        </w:r>
      </w:ins>
    </w:p>
    <w:p w:rsidR="001C4856" w:rsidRPr="000A0662" w:rsidRDefault="001C4856" w:rsidP="001C4856">
      <w:pPr>
        <w:shd w:val="clear" w:color="auto" w:fill="D2E7F4"/>
        <w:spacing w:before="100" w:beforeAutospacing="1" w:after="100" w:afterAutospacing="1" w:line="240" w:lineRule="auto"/>
        <w:ind w:firstLine="375"/>
        <w:rPr>
          <w:ins w:id="558" w:author="Unknown"/>
          <w:rFonts w:ascii="Arial" w:eastAsia="Times New Roman" w:hAnsi="Arial" w:cs="Arial"/>
          <w:color w:val="FF0000"/>
          <w:sz w:val="19"/>
          <w:szCs w:val="19"/>
        </w:rPr>
      </w:pPr>
      <w:ins w:id="559" w:author="Unknown">
        <w:r w:rsidRPr="000A0662">
          <w:rPr>
            <w:rFonts w:ascii="Arial" w:eastAsia="Times New Roman" w:hAnsi="Arial" w:cs="Arial"/>
            <w:color w:val="FF0000"/>
            <w:sz w:val="19"/>
            <w:szCs w:val="19"/>
          </w:rPr>
          <w:t>Each form has a JavaScript event called</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onSubmit</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that is triggered when </w:t>
        </w:r>
        <w:proofErr w:type="spellStart"/>
        <w:r w:rsidRPr="000A0662">
          <w:rPr>
            <w:rFonts w:ascii="Arial" w:eastAsia="Times New Roman" w:hAnsi="Arial" w:cs="Arial"/>
            <w:color w:val="FF0000"/>
            <w:sz w:val="19"/>
            <w:szCs w:val="19"/>
          </w:rPr>
          <w:t>its</w:t>
        </w:r>
        <w:r w:rsidRPr="000A0662">
          <w:rPr>
            <w:rFonts w:ascii="Arial" w:eastAsia="Times New Roman" w:hAnsi="Arial" w:cs="Arial"/>
            <w:i/>
            <w:iCs/>
            <w:color w:val="FF0000"/>
            <w:sz w:val="19"/>
            <w:szCs w:val="19"/>
          </w:rPr>
          <w:t>submit</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 xml:space="preserve">button is clicked. If this even returns 0 or false then a form cannot be submitted, and if it returns 1 or true it will always be submitted. Wouldn't it be perfect if we could somehow make </w:t>
        </w:r>
        <w:proofErr w:type="gramStart"/>
        <w:r w:rsidRPr="000A0662">
          <w:rPr>
            <w:rFonts w:ascii="Arial" w:eastAsia="Times New Roman" w:hAnsi="Arial" w:cs="Arial"/>
            <w:color w:val="FF0000"/>
            <w:sz w:val="19"/>
            <w:szCs w:val="19"/>
          </w:rPr>
          <w:t>an if</w:t>
        </w:r>
        <w:proofErr w:type="gramEnd"/>
        <w:r w:rsidRPr="000A0662">
          <w:rPr>
            <w:rFonts w:ascii="Arial" w:eastAsia="Times New Roman" w:hAnsi="Arial" w:cs="Arial"/>
            <w:color w:val="FF0000"/>
            <w:sz w:val="19"/>
            <w:szCs w:val="19"/>
          </w:rPr>
          <w:t xml:space="preserve"> statement that said "If the form is valid submit it (1) else don't submit it (0)"? Well with a master</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formValidator</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function we can do just that.</w:t>
        </w:r>
      </w:ins>
    </w:p>
    <w:p w:rsidR="001C4856" w:rsidRPr="000A0662" w:rsidRDefault="001C4856" w:rsidP="001C4856">
      <w:pPr>
        <w:shd w:val="clear" w:color="auto" w:fill="D2E7F4"/>
        <w:spacing w:before="100" w:beforeAutospacing="1" w:after="100" w:afterAutospacing="1" w:line="240" w:lineRule="auto"/>
        <w:ind w:firstLine="375"/>
        <w:rPr>
          <w:ins w:id="560" w:author="Unknown"/>
          <w:rFonts w:ascii="Arial" w:eastAsia="Times New Roman" w:hAnsi="Arial" w:cs="Arial"/>
          <w:color w:val="FF0000"/>
          <w:sz w:val="19"/>
          <w:szCs w:val="19"/>
        </w:rPr>
      </w:pPr>
      <w:proofErr w:type="spellStart"/>
      <w:proofErr w:type="gramStart"/>
      <w:ins w:id="561" w:author="Unknown">
        <w:r w:rsidRPr="000A0662">
          <w:rPr>
            <w:rFonts w:ascii="Arial" w:eastAsia="Times New Roman" w:hAnsi="Arial" w:cs="Arial"/>
            <w:i/>
            <w:iCs/>
            <w:color w:val="FF0000"/>
            <w:sz w:val="19"/>
            <w:szCs w:val="19"/>
          </w:rPr>
          <w:t>formValidator</w:t>
        </w:r>
        <w:proofErr w:type="spellEnd"/>
        <w:proofErr w:type="gramEnd"/>
        <w:r w:rsidRPr="000A0662">
          <w:rPr>
            <w:rFonts w:ascii="Arial" w:eastAsia="Times New Roman" w:hAnsi="Arial" w:cs="Arial"/>
            <w:color w:val="FF0000"/>
            <w:sz w:val="19"/>
          </w:rPr>
          <w:t> </w:t>
        </w:r>
        <w:r w:rsidRPr="000A0662">
          <w:rPr>
            <w:rFonts w:ascii="Arial" w:eastAsia="Times New Roman" w:hAnsi="Arial" w:cs="Arial"/>
            <w:color w:val="FF0000"/>
            <w:sz w:val="19"/>
            <w:szCs w:val="19"/>
          </w:rPr>
          <w:t>will be somewhat like a list of checks that we want to do before a form is submitted. But before we can decide what we want to check for, we need to have our form!</w:t>
        </w:r>
      </w:ins>
    </w:p>
    <w:p w:rsidR="001C4856" w:rsidRPr="000A0662" w:rsidRDefault="001C4856" w:rsidP="001C4856">
      <w:pPr>
        <w:shd w:val="clear" w:color="auto" w:fill="D2E7F4"/>
        <w:spacing w:after="0" w:line="240" w:lineRule="auto"/>
        <w:outlineLvl w:val="1"/>
        <w:rPr>
          <w:ins w:id="562" w:author="Unknown"/>
          <w:rFonts w:ascii="Times New Roman" w:eastAsia="Times New Roman" w:hAnsi="Times New Roman" w:cs="Times New Roman"/>
          <w:b/>
          <w:bCs/>
          <w:color w:val="FF0000"/>
          <w:sz w:val="25"/>
          <w:szCs w:val="25"/>
        </w:rPr>
      </w:pPr>
      <w:ins w:id="563" w:author="Unknown">
        <w:r w:rsidRPr="000A0662">
          <w:rPr>
            <w:rFonts w:ascii="Times New Roman" w:eastAsia="Times New Roman" w:hAnsi="Times New Roman" w:cs="Times New Roman"/>
            <w:b/>
            <w:bCs/>
            <w:color w:val="FF0000"/>
            <w:sz w:val="25"/>
            <w:szCs w:val="25"/>
          </w:rPr>
          <w:t>HTML Form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Verdana" w:eastAsia="Times New Roman" w:hAnsi="Verdana" w:cs="Courier New"/>
          <w:color w:val="FF0000"/>
          <w:sz w:val="17"/>
          <w:szCs w:val="17"/>
        </w:rPr>
      </w:pPr>
      <w:ins w:id="565" w:author="Unknown">
        <w:r w:rsidRPr="000A0662">
          <w:rPr>
            <w:rFonts w:ascii="Verdana" w:eastAsia="Times New Roman" w:hAnsi="Verdana" w:cs="Courier New"/>
            <w:color w:val="FF0000"/>
            <w:sz w:val="17"/>
            <w:szCs w:val="17"/>
          </w:rPr>
          <w:t xml:space="preserve">&lt;form </w:t>
        </w:r>
        <w:proofErr w:type="spellStart"/>
        <w:r w:rsidRPr="000A0662">
          <w:rPr>
            <w:rFonts w:ascii="Verdana" w:eastAsia="Times New Roman" w:hAnsi="Verdana" w:cs="Courier New"/>
            <w:color w:val="FF0000"/>
            <w:sz w:val="17"/>
            <w:szCs w:val="17"/>
          </w:rPr>
          <w:t>onsubmit</w:t>
        </w:r>
        <w:proofErr w:type="spellEnd"/>
        <w:r w:rsidRPr="000A0662">
          <w:rPr>
            <w:rFonts w:ascii="Verdana" w:eastAsia="Times New Roman" w:hAnsi="Verdana" w:cs="Courier New"/>
            <w:color w:val="FF0000"/>
            <w:sz w:val="17"/>
            <w:szCs w:val="17"/>
          </w:rPr>
          <w:t xml:space="preserve">='return </w:t>
        </w:r>
        <w:proofErr w:type="spellStart"/>
        <w:proofErr w:type="gramStart"/>
        <w:r w:rsidRPr="000A0662">
          <w:rPr>
            <w:rFonts w:ascii="Verdana" w:eastAsia="Times New Roman" w:hAnsi="Verdana" w:cs="Courier New"/>
            <w:color w:val="FF0000"/>
            <w:sz w:val="17"/>
            <w:szCs w:val="17"/>
          </w:rPr>
          <w:t>formValidator</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Verdana" w:eastAsia="Times New Roman" w:hAnsi="Verdana" w:cs="Courier New"/>
          <w:color w:val="FF0000"/>
          <w:sz w:val="17"/>
          <w:szCs w:val="17"/>
        </w:rPr>
      </w:pPr>
      <w:ins w:id="567" w:author="Unknown">
        <w:r w:rsidRPr="000A0662">
          <w:rPr>
            <w:rFonts w:ascii="Verdana" w:eastAsia="Times New Roman" w:hAnsi="Verdana" w:cs="Courier New"/>
            <w:color w:val="FF0000"/>
            <w:sz w:val="17"/>
            <w:szCs w:val="17"/>
          </w:rPr>
          <w:t>First Name: &lt;input type='text' id='</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Verdana" w:eastAsia="Times New Roman" w:hAnsi="Verdana" w:cs="Courier New"/>
          <w:color w:val="FF0000"/>
          <w:sz w:val="17"/>
          <w:szCs w:val="17"/>
        </w:rPr>
      </w:pPr>
      <w:ins w:id="569" w:author="Unknown">
        <w:r w:rsidRPr="000A0662">
          <w:rPr>
            <w:rFonts w:ascii="Verdana" w:eastAsia="Times New Roman" w:hAnsi="Verdana" w:cs="Courier New"/>
            <w:color w:val="FF0000"/>
            <w:sz w:val="17"/>
            <w:szCs w:val="17"/>
          </w:rPr>
          <w:t>Address: &lt;input type='text' id='</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0" w:author="Unknown"/>
          <w:rFonts w:ascii="Verdana" w:eastAsia="Times New Roman" w:hAnsi="Verdana" w:cs="Courier New"/>
          <w:color w:val="FF0000"/>
          <w:sz w:val="17"/>
          <w:szCs w:val="17"/>
        </w:rPr>
      </w:pPr>
      <w:ins w:id="571" w:author="Unknown">
        <w:r w:rsidRPr="000A0662">
          <w:rPr>
            <w:rFonts w:ascii="Verdana" w:eastAsia="Times New Roman" w:hAnsi="Verdana" w:cs="Courier New"/>
            <w:color w:val="FF0000"/>
            <w:sz w:val="17"/>
            <w:szCs w:val="17"/>
          </w:rPr>
          <w:t>Zip Code: &lt;input type='text' id='zip'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2" w:author="Unknown"/>
          <w:rFonts w:ascii="Verdana" w:eastAsia="Times New Roman" w:hAnsi="Verdana" w:cs="Courier New"/>
          <w:color w:val="FF0000"/>
          <w:sz w:val="17"/>
          <w:szCs w:val="17"/>
        </w:rPr>
      </w:pPr>
      <w:ins w:id="573" w:author="Unknown">
        <w:r w:rsidRPr="000A0662">
          <w:rPr>
            <w:rFonts w:ascii="Verdana" w:eastAsia="Times New Roman" w:hAnsi="Verdana" w:cs="Courier New"/>
            <w:color w:val="FF0000"/>
            <w:sz w:val="17"/>
            <w:szCs w:val="17"/>
          </w:rPr>
          <w:t>State: &lt;select id='state'&gt;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4" w:author="Unknown"/>
          <w:rFonts w:ascii="Verdana" w:eastAsia="Times New Roman" w:hAnsi="Verdana" w:cs="Courier New"/>
          <w:color w:val="FF0000"/>
          <w:sz w:val="17"/>
          <w:szCs w:val="17"/>
        </w:rPr>
      </w:pPr>
      <w:ins w:id="575"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Please Choose&lt;/option&gt;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6" w:author="Unknown"/>
          <w:rFonts w:ascii="Verdana" w:eastAsia="Times New Roman" w:hAnsi="Verdana" w:cs="Courier New"/>
          <w:color w:val="FF0000"/>
          <w:sz w:val="17"/>
          <w:szCs w:val="17"/>
        </w:rPr>
      </w:pPr>
      <w:ins w:id="577"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AL&lt;/option&gt;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Verdana" w:eastAsia="Times New Roman" w:hAnsi="Verdana" w:cs="Courier New"/>
          <w:color w:val="FF0000"/>
          <w:sz w:val="17"/>
          <w:szCs w:val="17"/>
        </w:rPr>
      </w:pPr>
      <w:ins w:id="579"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CA&lt;/option&gt;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Verdana" w:eastAsia="Times New Roman" w:hAnsi="Verdana" w:cs="Courier New"/>
          <w:color w:val="FF0000"/>
          <w:sz w:val="17"/>
          <w:szCs w:val="17"/>
        </w:rPr>
      </w:pPr>
      <w:ins w:id="581" w:author="Unknown">
        <w:r w:rsidRPr="000A0662">
          <w:rPr>
            <w:rFonts w:ascii="Verdana" w:eastAsia="Times New Roman" w:hAnsi="Verdana" w:cs="Courier New"/>
            <w:color w:val="FF0000"/>
            <w:sz w:val="17"/>
            <w:szCs w:val="17"/>
          </w:rPr>
          <w:lastRenderedPageBreak/>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TX&lt;/option&gt;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Verdana" w:eastAsia="Times New Roman" w:hAnsi="Verdana" w:cs="Courier New"/>
          <w:color w:val="FF0000"/>
          <w:sz w:val="17"/>
          <w:szCs w:val="17"/>
        </w:rPr>
      </w:pPr>
      <w:ins w:id="583"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WI&lt;/option&gt;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Verdana" w:eastAsia="Times New Roman" w:hAnsi="Verdana" w:cs="Courier New"/>
          <w:color w:val="FF0000"/>
          <w:sz w:val="17"/>
          <w:szCs w:val="17"/>
        </w:rPr>
      </w:pPr>
      <w:ins w:id="585" w:author="Unknown">
        <w:r w:rsidRPr="000A0662">
          <w:rPr>
            <w:rFonts w:ascii="Verdana" w:eastAsia="Times New Roman" w:hAnsi="Verdana" w:cs="Courier New"/>
            <w:color w:val="FF0000"/>
            <w:sz w:val="17"/>
            <w:szCs w:val="17"/>
          </w:rPr>
          <w:t>&lt;/select&gt;&lt;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Verdana" w:eastAsia="Times New Roman" w:hAnsi="Verdana" w:cs="Courier New"/>
          <w:color w:val="FF0000"/>
          <w:sz w:val="17"/>
          <w:szCs w:val="17"/>
        </w:rPr>
      </w:pPr>
      <w:proofErr w:type="gramStart"/>
      <w:ins w:id="587" w:author="Unknown">
        <w:r w:rsidRPr="000A0662">
          <w:rPr>
            <w:rFonts w:ascii="Verdana" w:eastAsia="Times New Roman" w:hAnsi="Verdana" w:cs="Courier New"/>
            <w:color w:val="FF0000"/>
            <w:sz w:val="17"/>
            <w:szCs w:val="17"/>
          </w:rPr>
          <w:t>Username(</w:t>
        </w:r>
        <w:proofErr w:type="gramEnd"/>
        <w:r w:rsidRPr="000A0662">
          <w:rPr>
            <w:rFonts w:ascii="Verdana" w:eastAsia="Times New Roman" w:hAnsi="Verdana" w:cs="Courier New"/>
            <w:color w:val="FF0000"/>
            <w:sz w:val="17"/>
            <w:szCs w:val="17"/>
          </w:rPr>
          <w:t>6-8 characters): &lt;input type='text' id='username'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Verdana" w:eastAsia="Times New Roman" w:hAnsi="Verdana" w:cs="Courier New"/>
          <w:color w:val="FF0000"/>
          <w:sz w:val="17"/>
          <w:szCs w:val="17"/>
        </w:rPr>
      </w:pPr>
      <w:ins w:id="589" w:author="Unknown">
        <w:r w:rsidRPr="000A0662">
          <w:rPr>
            <w:rFonts w:ascii="Verdana" w:eastAsia="Times New Roman" w:hAnsi="Verdana" w:cs="Courier New"/>
            <w:color w:val="FF0000"/>
            <w:sz w:val="17"/>
            <w:szCs w:val="17"/>
          </w:rPr>
          <w:t>Email: &lt;input type='text' id='email'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Verdana" w:eastAsia="Times New Roman" w:hAnsi="Verdana" w:cs="Courier New"/>
          <w:color w:val="FF0000"/>
          <w:sz w:val="17"/>
          <w:szCs w:val="17"/>
        </w:rPr>
      </w:pPr>
      <w:ins w:id="591" w:author="Unknown">
        <w:r w:rsidRPr="000A0662">
          <w:rPr>
            <w:rFonts w:ascii="Verdana" w:eastAsia="Times New Roman" w:hAnsi="Verdana" w:cs="Courier New"/>
            <w:color w:val="FF0000"/>
            <w:sz w:val="17"/>
            <w:szCs w:val="17"/>
          </w:rPr>
          <w:t>&lt;input type='submit' value='Check Form'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592" w:author="Unknown"/>
          <w:rFonts w:ascii="Verdana" w:eastAsia="Times New Roman" w:hAnsi="Verdana" w:cs="Courier New"/>
          <w:color w:val="FF0000"/>
          <w:sz w:val="17"/>
          <w:szCs w:val="17"/>
        </w:rPr>
      </w:pPr>
      <w:ins w:id="593"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00" w:beforeAutospacing="1" w:after="100" w:afterAutospacing="1" w:line="240" w:lineRule="auto"/>
        <w:ind w:firstLine="375"/>
        <w:rPr>
          <w:ins w:id="594" w:author="Unknown"/>
          <w:rFonts w:ascii="Arial" w:eastAsia="Times New Roman" w:hAnsi="Arial" w:cs="Arial"/>
          <w:color w:val="FF0000"/>
          <w:sz w:val="19"/>
          <w:szCs w:val="19"/>
        </w:rPr>
      </w:pPr>
      <w:ins w:id="595" w:author="Unknown">
        <w:r w:rsidRPr="000A0662">
          <w:rPr>
            <w:rFonts w:ascii="Arial" w:eastAsia="Times New Roman" w:hAnsi="Arial" w:cs="Arial"/>
            <w:color w:val="FF0000"/>
            <w:sz w:val="19"/>
            <w:szCs w:val="19"/>
          </w:rPr>
          <w:t>That's a lot of data to verify and the first thing we would probably want to check is that each field was at least filled out. To check for completion we will ensure no fields are empty and that the</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SELECT</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field has a selection. Here are the starting pieces of our master validation function</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formValidator</w:t>
        </w:r>
        <w:proofErr w:type="spellEnd"/>
        <w:r w:rsidRPr="000A0662">
          <w:rPr>
            <w:rFonts w:ascii="Arial" w:eastAsia="Times New Roman" w:hAnsi="Arial" w:cs="Arial"/>
            <w:color w:val="FF0000"/>
            <w:sz w:val="19"/>
            <w:szCs w:val="19"/>
          </w:rPr>
          <w:t>.</w:t>
        </w:r>
      </w:ins>
    </w:p>
    <w:p w:rsidR="001C4856" w:rsidRPr="000A0662" w:rsidRDefault="001C4856" w:rsidP="001C4856">
      <w:pPr>
        <w:shd w:val="clear" w:color="auto" w:fill="D2E7F4"/>
        <w:spacing w:after="0" w:line="240" w:lineRule="auto"/>
        <w:outlineLvl w:val="1"/>
        <w:rPr>
          <w:ins w:id="596" w:author="Unknown"/>
          <w:rFonts w:ascii="Times New Roman" w:eastAsia="Times New Roman" w:hAnsi="Times New Roman" w:cs="Times New Roman"/>
          <w:b/>
          <w:bCs/>
          <w:color w:val="FF0000"/>
          <w:sz w:val="25"/>
          <w:szCs w:val="25"/>
        </w:rPr>
      </w:pPr>
      <w:ins w:id="597" w:author="Unknown">
        <w:r w:rsidRPr="000A0662">
          <w:rPr>
            <w:rFonts w:ascii="Times New Roman" w:eastAsia="Times New Roman" w:hAnsi="Times New Roman" w:cs="Times New Roman"/>
            <w:b/>
            <w:bCs/>
            <w:color w:val="FF0000"/>
            <w:sz w:val="25"/>
            <w:szCs w:val="25"/>
          </w:rPr>
          <w:t>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8" w:author="Unknown"/>
          <w:rFonts w:ascii="Verdana" w:eastAsia="Times New Roman" w:hAnsi="Verdana" w:cs="Courier New"/>
          <w:color w:val="FF0000"/>
          <w:sz w:val="17"/>
          <w:szCs w:val="17"/>
        </w:rPr>
      </w:pPr>
      <w:proofErr w:type="gramStart"/>
      <w:ins w:id="599"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formValidator</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0" w:author="Unknown"/>
          <w:rFonts w:ascii="Verdana" w:eastAsia="Times New Roman" w:hAnsi="Verdana" w:cs="Courier New"/>
          <w:color w:val="FF0000"/>
          <w:sz w:val="17"/>
          <w:szCs w:val="17"/>
        </w:rPr>
      </w:pPr>
      <w:ins w:id="601" w:author="Unknown">
        <w:r w:rsidRPr="000A0662">
          <w:rPr>
            <w:rFonts w:ascii="Verdana" w:eastAsia="Times New Roman" w:hAnsi="Verdana" w:cs="Courier New"/>
            <w:color w:val="FF0000"/>
            <w:sz w:val="17"/>
            <w:szCs w:val="17"/>
          </w:rPr>
          <w:tab/>
          <w:t>// Make quick references to our fields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2" w:author="Unknown"/>
          <w:rFonts w:ascii="Verdana" w:eastAsia="Times New Roman" w:hAnsi="Verdana" w:cs="Courier New"/>
          <w:color w:val="FF0000"/>
          <w:sz w:val="17"/>
          <w:szCs w:val="17"/>
        </w:rPr>
      </w:pPr>
      <w:ins w:id="60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Verdana" w:eastAsia="Times New Roman" w:hAnsi="Verdana" w:cs="Courier New"/>
          <w:color w:val="FF0000"/>
          <w:sz w:val="17"/>
          <w:szCs w:val="17"/>
        </w:rPr>
      </w:pPr>
      <w:ins w:id="605"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Verdana" w:eastAsia="Times New Roman" w:hAnsi="Verdana" w:cs="Courier New"/>
          <w:color w:val="FF0000"/>
          <w:sz w:val="17"/>
          <w:szCs w:val="17"/>
        </w:rPr>
      </w:pPr>
      <w:ins w:id="607"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zip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('zip');</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Verdana" w:eastAsia="Times New Roman" w:hAnsi="Verdana" w:cs="Courier New"/>
          <w:color w:val="FF0000"/>
          <w:sz w:val="17"/>
          <w:szCs w:val="17"/>
        </w:rPr>
      </w:pPr>
      <w:ins w:id="609"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state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('state');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0" w:author="Unknown"/>
          <w:rFonts w:ascii="Verdana" w:eastAsia="Times New Roman" w:hAnsi="Verdana" w:cs="Courier New"/>
          <w:color w:val="FF0000"/>
          <w:sz w:val="17"/>
          <w:szCs w:val="17"/>
        </w:rPr>
      </w:pPr>
      <w:ins w:id="611"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username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('username');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2" w:author="Unknown"/>
          <w:rFonts w:ascii="Verdana" w:eastAsia="Times New Roman" w:hAnsi="Verdana" w:cs="Courier New"/>
          <w:color w:val="FF0000"/>
          <w:sz w:val="17"/>
          <w:szCs w:val="17"/>
        </w:rPr>
      </w:pPr>
      <w:ins w:id="61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email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('email');</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4" w:author="Unknown"/>
          <w:rFonts w:ascii="Verdana" w:eastAsia="Times New Roman" w:hAnsi="Verdana" w:cs="Courier New"/>
          <w:color w:val="FF0000"/>
          <w:sz w:val="17"/>
          <w:szCs w:val="17"/>
        </w:rPr>
      </w:pPr>
      <w:ins w:id="615"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6" w:author="Unknown"/>
          <w:rFonts w:ascii="Verdana" w:eastAsia="Times New Roman" w:hAnsi="Verdana" w:cs="Courier New"/>
          <w:color w:val="FF0000"/>
          <w:sz w:val="17"/>
          <w:szCs w:val="17"/>
        </w:rPr>
      </w:pPr>
      <w:ins w:id="617" w:author="Unknown">
        <w:r w:rsidRPr="000A0662">
          <w:rPr>
            <w:rFonts w:ascii="Verdana" w:eastAsia="Times New Roman" w:hAnsi="Verdana" w:cs="Courier New"/>
            <w:color w:val="FF0000"/>
            <w:sz w:val="17"/>
            <w:szCs w:val="17"/>
          </w:rPr>
          <w:tab/>
          <w:t>// Check each input in the order that it appears in the form!</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8" w:author="Unknown"/>
          <w:rFonts w:ascii="Verdana" w:eastAsia="Times New Roman" w:hAnsi="Verdana" w:cs="Courier New"/>
          <w:color w:val="FF0000"/>
          <w:sz w:val="17"/>
          <w:szCs w:val="17"/>
        </w:rPr>
      </w:pPr>
      <w:ins w:id="61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"Please enter only letters for your name")){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Verdana" w:eastAsia="Times New Roman" w:hAnsi="Verdana" w:cs="Courier New"/>
          <w:color w:val="FF0000"/>
          <w:sz w:val="17"/>
          <w:szCs w:val="17"/>
        </w:rPr>
      </w:pPr>
      <w:ins w:id="62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isAlphanumeric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"Numbers and Letters Only for Address")){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Verdana" w:eastAsia="Times New Roman" w:hAnsi="Verdana" w:cs="Courier New"/>
          <w:color w:val="FF0000"/>
          <w:sz w:val="17"/>
          <w:szCs w:val="17"/>
        </w:rPr>
      </w:pPr>
      <w:ins w:id="62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(zip, "Please enter a valid zip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Verdana" w:eastAsia="Times New Roman" w:hAnsi="Verdana" w:cs="Courier New"/>
          <w:color w:val="FF0000"/>
          <w:sz w:val="17"/>
          <w:szCs w:val="17"/>
        </w:rPr>
      </w:pPr>
      <w:ins w:id="62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(state, "Please Choose a State")){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Verdana" w:eastAsia="Times New Roman" w:hAnsi="Verdana" w:cs="Courier New"/>
          <w:color w:val="FF0000"/>
          <w:sz w:val="17"/>
          <w:szCs w:val="17"/>
        </w:rPr>
      </w:pPr>
      <w:ins w:id="62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(username, 6, 8)){</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Verdana" w:eastAsia="Times New Roman" w:hAnsi="Verdana" w:cs="Courier New"/>
          <w:color w:val="FF0000"/>
          <w:sz w:val="17"/>
          <w:szCs w:val="17"/>
        </w:rPr>
      </w:pPr>
      <w:ins w:id="62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emailValidator</w:t>
        </w:r>
        <w:proofErr w:type="spellEnd"/>
        <w:r w:rsidRPr="000A0662">
          <w:rPr>
            <w:rFonts w:ascii="Verdana" w:eastAsia="Times New Roman" w:hAnsi="Verdana" w:cs="Courier New"/>
            <w:color w:val="FF0000"/>
            <w:sz w:val="17"/>
            <w:szCs w:val="17"/>
          </w:rPr>
          <w:t>(email, "Please enter a valid email address")){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0" w:author="Unknown"/>
          <w:rFonts w:ascii="Verdana" w:eastAsia="Times New Roman" w:hAnsi="Verdana" w:cs="Courier New"/>
          <w:color w:val="FF0000"/>
          <w:sz w:val="17"/>
          <w:szCs w:val="17"/>
        </w:rPr>
      </w:pPr>
      <w:ins w:id="63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2" w:author="Unknown"/>
          <w:rFonts w:ascii="Verdana" w:eastAsia="Times New Roman" w:hAnsi="Verdana" w:cs="Courier New"/>
          <w:color w:val="FF0000"/>
          <w:sz w:val="17"/>
          <w:szCs w:val="17"/>
        </w:rPr>
      </w:pPr>
      <w:ins w:id="63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4" w:author="Unknown"/>
          <w:rFonts w:ascii="Verdana" w:eastAsia="Times New Roman" w:hAnsi="Verdana" w:cs="Courier New"/>
          <w:color w:val="FF0000"/>
          <w:sz w:val="17"/>
          <w:szCs w:val="17"/>
        </w:rPr>
      </w:pPr>
      <w:ins w:id="63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6" w:author="Unknown"/>
          <w:rFonts w:ascii="Verdana" w:eastAsia="Times New Roman" w:hAnsi="Verdana" w:cs="Courier New"/>
          <w:color w:val="FF0000"/>
          <w:sz w:val="17"/>
          <w:szCs w:val="17"/>
        </w:rPr>
      </w:pPr>
      <w:ins w:id="63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8" w:author="Unknown"/>
          <w:rFonts w:ascii="Verdana" w:eastAsia="Times New Roman" w:hAnsi="Verdana" w:cs="Courier New"/>
          <w:color w:val="FF0000"/>
          <w:sz w:val="17"/>
          <w:szCs w:val="17"/>
        </w:rPr>
      </w:pPr>
      <w:ins w:id="63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Verdana" w:eastAsia="Times New Roman" w:hAnsi="Verdana" w:cs="Courier New"/>
          <w:color w:val="FF0000"/>
          <w:sz w:val="17"/>
          <w:szCs w:val="17"/>
        </w:rPr>
      </w:pPr>
      <w:ins w:id="64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Unknown"/>
          <w:rFonts w:ascii="Verdana" w:eastAsia="Times New Roman" w:hAnsi="Verdana" w:cs="Courier New"/>
          <w:color w:val="FF0000"/>
          <w:sz w:val="17"/>
          <w:szCs w:val="17"/>
        </w:rPr>
      </w:pPr>
      <w:ins w:id="643"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Verdana" w:eastAsia="Times New Roman" w:hAnsi="Verdana" w:cs="Courier New"/>
          <w:color w:val="FF0000"/>
          <w:sz w:val="17"/>
          <w:szCs w:val="17"/>
        </w:rPr>
      </w:pPr>
      <w:ins w:id="645"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Verdana" w:eastAsia="Times New Roman" w:hAnsi="Verdana" w:cs="Courier New"/>
          <w:color w:val="FF0000"/>
          <w:sz w:val="17"/>
          <w:szCs w:val="17"/>
        </w:rPr>
      </w:pPr>
      <w:ins w:id="647"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Verdana" w:eastAsia="Times New Roman" w:hAnsi="Verdana" w:cs="Courier New"/>
          <w:color w:val="FF0000"/>
          <w:sz w:val="17"/>
          <w:szCs w:val="17"/>
        </w:rPr>
      </w:pPr>
      <w:ins w:id="64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Verdana" w:eastAsia="Times New Roman" w:hAnsi="Verdana" w:cs="Courier New"/>
          <w:color w:val="FF0000"/>
          <w:sz w:val="17"/>
          <w:szCs w:val="17"/>
        </w:rPr>
      </w:pPr>
      <w:ins w:id="651"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652" w:author="Unknown"/>
          <w:rFonts w:ascii="Verdana" w:eastAsia="Times New Roman" w:hAnsi="Verdana" w:cs="Courier New"/>
          <w:color w:val="FF0000"/>
          <w:sz w:val="17"/>
          <w:szCs w:val="17"/>
        </w:rPr>
      </w:pPr>
      <w:ins w:id="653" w:author="Unknown">
        <w:r w:rsidRPr="000A0662">
          <w:rPr>
            <w:rFonts w:ascii="Verdana" w:eastAsia="Times New Roman" w:hAnsi="Verdana" w:cs="Courier New"/>
            <w:color w:val="FF0000"/>
            <w:sz w:val="17"/>
            <w:szCs w:val="17"/>
          </w:rPr>
          <w:t>}</w:t>
        </w:r>
      </w:ins>
    </w:p>
    <w:p w:rsidR="001C4856" w:rsidRPr="000A0662" w:rsidRDefault="001C4856" w:rsidP="001C4856">
      <w:pPr>
        <w:shd w:val="clear" w:color="auto" w:fill="D2E7F4"/>
        <w:spacing w:before="100" w:beforeAutospacing="1" w:after="100" w:afterAutospacing="1" w:line="240" w:lineRule="auto"/>
        <w:ind w:firstLine="375"/>
        <w:rPr>
          <w:ins w:id="654" w:author="Unknown"/>
          <w:rFonts w:ascii="Arial" w:eastAsia="Times New Roman" w:hAnsi="Arial" w:cs="Arial"/>
          <w:color w:val="FF0000"/>
          <w:sz w:val="19"/>
          <w:szCs w:val="19"/>
        </w:rPr>
      </w:pPr>
      <w:ins w:id="655" w:author="Unknown">
        <w:r w:rsidRPr="000A0662">
          <w:rPr>
            <w:rFonts w:ascii="Arial" w:eastAsia="Times New Roman" w:hAnsi="Arial" w:cs="Arial"/>
            <w:color w:val="FF0000"/>
            <w:sz w:val="19"/>
            <w:szCs w:val="19"/>
          </w:rPr>
          <w:t>The first part of this function is where we create easy references to our HTML inputs using the</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getElementById</w:t>
        </w:r>
        <w:proofErr w:type="spellEnd"/>
        <w:r w:rsidRPr="000A0662">
          <w:rPr>
            <w:rFonts w:ascii="Arial" w:eastAsia="Times New Roman" w:hAnsi="Arial" w:cs="Arial"/>
            <w:color w:val="FF0000"/>
            <w:sz w:val="19"/>
          </w:rPr>
          <w:t> </w:t>
        </w:r>
        <w:r w:rsidRPr="000A0662">
          <w:rPr>
            <w:rFonts w:ascii="Arial" w:eastAsia="Times New Roman" w:hAnsi="Arial" w:cs="Arial"/>
            <w:color w:val="FF0000"/>
            <w:sz w:val="19"/>
            <w:szCs w:val="19"/>
          </w:rPr>
          <w:t>function. These quick references will make our next block of code much easier to read!</w:t>
        </w:r>
      </w:ins>
    </w:p>
    <w:p w:rsidR="001C4856" w:rsidRPr="000A0662" w:rsidRDefault="001C4856" w:rsidP="001C4856">
      <w:pPr>
        <w:shd w:val="clear" w:color="auto" w:fill="D2E7F4"/>
        <w:spacing w:before="100" w:beforeAutospacing="1" w:after="100" w:afterAutospacing="1" w:line="240" w:lineRule="auto"/>
        <w:ind w:firstLine="375"/>
        <w:rPr>
          <w:ins w:id="656" w:author="Unknown"/>
          <w:rFonts w:ascii="Arial" w:eastAsia="Times New Roman" w:hAnsi="Arial" w:cs="Arial"/>
          <w:color w:val="FF0000"/>
          <w:sz w:val="19"/>
          <w:szCs w:val="19"/>
        </w:rPr>
      </w:pPr>
      <w:ins w:id="657" w:author="Unknown">
        <w:r w:rsidRPr="000A0662">
          <w:rPr>
            <w:rFonts w:ascii="Arial" w:eastAsia="Times New Roman" w:hAnsi="Arial" w:cs="Arial"/>
            <w:color w:val="FF0000"/>
            <w:sz w:val="19"/>
            <w:szCs w:val="19"/>
          </w:rPr>
          <w:t>The second part uses a bunch of embedded if statements to see whether or not each field has the correct type of data. If every single one of those fields we check validates, then we'll return true and the form will be submitted successfully.</w:t>
        </w:r>
      </w:ins>
    </w:p>
    <w:p w:rsidR="001C4856" w:rsidRPr="000A0662" w:rsidRDefault="001C4856" w:rsidP="001C4856">
      <w:pPr>
        <w:shd w:val="clear" w:color="auto" w:fill="D2E7F4"/>
        <w:spacing w:before="100" w:beforeAutospacing="1" w:after="100" w:afterAutospacing="1" w:line="240" w:lineRule="auto"/>
        <w:ind w:firstLine="375"/>
        <w:rPr>
          <w:ins w:id="658" w:author="Unknown"/>
          <w:rFonts w:ascii="Arial" w:eastAsia="Times New Roman" w:hAnsi="Arial" w:cs="Arial"/>
          <w:color w:val="FF0000"/>
          <w:sz w:val="19"/>
          <w:szCs w:val="19"/>
        </w:rPr>
      </w:pPr>
      <w:ins w:id="659" w:author="Unknown">
        <w:r w:rsidRPr="000A0662">
          <w:rPr>
            <w:rFonts w:ascii="Arial" w:eastAsia="Times New Roman" w:hAnsi="Arial" w:cs="Arial"/>
            <w:color w:val="FF0000"/>
            <w:sz w:val="19"/>
            <w:szCs w:val="19"/>
          </w:rPr>
          <w:t>However, if just one of those if statements fails then the</w:t>
        </w:r>
        <w:r w:rsidRPr="000A0662">
          <w:rPr>
            <w:rFonts w:ascii="Arial" w:eastAsia="Times New Roman" w:hAnsi="Arial" w:cs="Arial"/>
            <w:color w:val="FF0000"/>
            <w:sz w:val="19"/>
          </w:rPr>
          <w:t> </w:t>
        </w:r>
        <w:r w:rsidRPr="000A0662">
          <w:rPr>
            <w:rFonts w:ascii="Arial" w:eastAsia="Times New Roman" w:hAnsi="Arial" w:cs="Arial"/>
            <w:i/>
            <w:iCs/>
            <w:color w:val="FF0000"/>
            <w:sz w:val="19"/>
            <w:szCs w:val="19"/>
          </w:rPr>
          <w:t>return false</w:t>
        </w:r>
        <w:r w:rsidRPr="000A0662">
          <w:rPr>
            <w:rFonts w:ascii="Arial" w:eastAsia="Times New Roman" w:hAnsi="Arial" w:cs="Arial"/>
            <w:color w:val="FF0000"/>
            <w:sz w:val="19"/>
          </w:rPr>
          <w:t> </w:t>
        </w:r>
        <w:r w:rsidRPr="000A0662">
          <w:rPr>
            <w:rFonts w:ascii="Arial" w:eastAsia="Times New Roman" w:hAnsi="Arial" w:cs="Arial"/>
            <w:color w:val="FF0000"/>
            <w:sz w:val="19"/>
            <w:szCs w:val="19"/>
          </w:rPr>
          <w:t>at the end of the function is reached and prevents the form for being submitted.</w:t>
        </w:r>
      </w:ins>
    </w:p>
    <w:p w:rsidR="001C4856" w:rsidRPr="000A0662" w:rsidRDefault="001C4856" w:rsidP="001C4856">
      <w:pPr>
        <w:shd w:val="clear" w:color="auto" w:fill="D2E7F4"/>
        <w:spacing w:before="100" w:beforeAutospacing="1" w:after="100" w:afterAutospacing="1" w:line="240" w:lineRule="auto"/>
        <w:ind w:firstLine="375"/>
        <w:rPr>
          <w:ins w:id="660" w:author="Unknown"/>
          <w:rFonts w:ascii="Arial" w:eastAsia="Times New Roman" w:hAnsi="Arial" w:cs="Arial"/>
          <w:color w:val="FF0000"/>
          <w:sz w:val="19"/>
          <w:szCs w:val="19"/>
        </w:rPr>
      </w:pPr>
      <w:ins w:id="661" w:author="Unknown">
        <w:r w:rsidRPr="000A0662">
          <w:rPr>
            <w:rFonts w:ascii="Arial" w:eastAsia="Times New Roman" w:hAnsi="Arial" w:cs="Arial"/>
            <w:color w:val="FF0000"/>
            <w:sz w:val="19"/>
            <w:szCs w:val="19"/>
          </w:rPr>
          <w:lastRenderedPageBreak/>
          <w:t>As you can see this function really does do quite a lot, definitely earning the title of</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formValidator</w:t>
        </w:r>
        <w:proofErr w:type="spellEnd"/>
        <w:r w:rsidRPr="000A0662">
          <w:rPr>
            <w:rFonts w:ascii="Arial" w:eastAsia="Times New Roman" w:hAnsi="Arial" w:cs="Arial"/>
            <w:color w:val="FF0000"/>
            <w:sz w:val="19"/>
            <w:szCs w:val="19"/>
          </w:rPr>
          <w:t>. Notice how this one function references all of the functions we have covered in this lesson. By placing all of these checks in a central location you make your code easier to read and easier to change around in the future.</w:t>
        </w:r>
      </w:ins>
    </w:p>
    <w:p w:rsidR="001C4856" w:rsidRPr="000A0662" w:rsidRDefault="001C4856" w:rsidP="001C4856">
      <w:pPr>
        <w:shd w:val="clear" w:color="auto" w:fill="D2E7F4"/>
        <w:spacing w:before="100" w:beforeAutospacing="1" w:after="100" w:afterAutospacing="1" w:line="240" w:lineRule="auto"/>
        <w:ind w:firstLine="375"/>
        <w:rPr>
          <w:ins w:id="662" w:author="Unknown"/>
          <w:rFonts w:ascii="Arial" w:eastAsia="Times New Roman" w:hAnsi="Arial" w:cs="Arial"/>
          <w:color w:val="FF0000"/>
          <w:sz w:val="19"/>
          <w:szCs w:val="19"/>
        </w:rPr>
      </w:pPr>
      <w:ins w:id="663" w:author="Unknown">
        <w:r w:rsidRPr="000A0662">
          <w:rPr>
            <w:rFonts w:ascii="Arial" w:eastAsia="Times New Roman" w:hAnsi="Arial" w:cs="Arial"/>
            <w:color w:val="FF0000"/>
            <w:sz w:val="19"/>
            <w:szCs w:val="19"/>
          </w:rPr>
          <w:t>Now let's put all the necessary and HTML together and try it out!</w:t>
        </w:r>
      </w:ins>
    </w:p>
    <w:p w:rsidR="001C4856" w:rsidRPr="000A0662" w:rsidRDefault="001C4856" w:rsidP="001C4856">
      <w:pPr>
        <w:pBdr>
          <w:bottom w:val="dotted" w:sz="6" w:space="0" w:color="0A4369"/>
        </w:pBdr>
        <w:shd w:val="clear" w:color="auto" w:fill="D2E7F4"/>
        <w:spacing w:after="0" w:line="216" w:lineRule="atLeast"/>
        <w:outlineLvl w:val="0"/>
        <w:rPr>
          <w:ins w:id="664" w:author="Unknown"/>
          <w:rFonts w:ascii="Arial" w:eastAsia="Times New Roman" w:hAnsi="Arial" w:cs="Arial"/>
          <w:b/>
          <w:bCs/>
          <w:color w:val="FF0000"/>
          <w:spacing w:val="-30"/>
          <w:kern w:val="36"/>
          <w:sz w:val="35"/>
          <w:szCs w:val="35"/>
        </w:rPr>
      </w:pPr>
      <w:proofErr w:type="gramStart"/>
      <w:ins w:id="665" w:author="Unknown">
        <w:r w:rsidRPr="000A0662">
          <w:rPr>
            <w:rFonts w:ascii="Arial" w:eastAsia="Times New Roman" w:hAnsi="Arial" w:cs="Arial"/>
            <w:b/>
            <w:bCs/>
            <w:color w:val="FF0000"/>
            <w:spacing w:val="-30"/>
            <w:kern w:val="36"/>
            <w:sz w:val="35"/>
            <w:szCs w:val="35"/>
          </w:rPr>
          <w:t>all</w:t>
        </w:r>
        <w:proofErr w:type="gramEnd"/>
        <w:r w:rsidRPr="000A0662">
          <w:rPr>
            <w:rFonts w:ascii="Arial" w:eastAsia="Times New Roman" w:hAnsi="Arial" w:cs="Arial"/>
            <w:b/>
            <w:bCs/>
            <w:color w:val="FF0000"/>
            <w:spacing w:val="-30"/>
            <w:kern w:val="36"/>
            <w:sz w:val="35"/>
            <w:szCs w:val="35"/>
          </w:rPr>
          <w:t xml:space="preserve"> together now</w:t>
        </w:r>
      </w:ins>
    </w:p>
    <w:p w:rsidR="001C4856" w:rsidRPr="000A0662" w:rsidRDefault="001C4856" w:rsidP="001C4856">
      <w:pPr>
        <w:shd w:val="clear" w:color="auto" w:fill="D2E7F4"/>
        <w:spacing w:before="100" w:beforeAutospacing="1" w:after="100" w:afterAutospacing="1" w:line="240" w:lineRule="auto"/>
        <w:ind w:firstLine="375"/>
        <w:rPr>
          <w:ins w:id="666" w:author="Unknown"/>
          <w:rFonts w:ascii="Arial" w:eastAsia="Times New Roman" w:hAnsi="Arial" w:cs="Arial"/>
          <w:color w:val="FF0000"/>
          <w:sz w:val="19"/>
          <w:szCs w:val="19"/>
        </w:rPr>
      </w:pPr>
      <w:ins w:id="667" w:author="Unknown">
        <w:r w:rsidRPr="000A0662">
          <w:rPr>
            <w:rFonts w:ascii="Arial" w:eastAsia="Times New Roman" w:hAnsi="Arial" w:cs="Arial"/>
            <w:color w:val="FF0000"/>
            <w:sz w:val="19"/>
            <w:szCs w:val="19"/>
          </w:rPr>
          <w:t>Below we have taken the HTML form code and the new function</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formValidator</w:t>
        </w:r>
        <w:r w:rsidRPr="000A0662">
          <w:rPr>
            <w:rFonts w:ascii="Arial" w:eastAsia="Times New Roman" w:hAnsi="Arial" w:cs="Arial"/>
            <w:color w:val="FF0000"/>
            <w:sz w:val="19"/>
            <w:szCs w:val="19"/>
          </w:rPr>
          <w:t>and</w:t>
        </w:r>
        <w:proofErr w:type="spellEnd"/>
        <w:r w:rsidRPr="000A0662">
          <w:rPr>
            <w:rFonts w:ascii="Arial" w:eastAsia="Times New Roman" w:hAnsi="Arial" w:cs="Arial"/>
            <w:color w:val="FF0000"/>
            <w:sz w:val="19"/>
            <w:szCs w:val="19"/>
          </w:rPr>
          <w:t xml:space="preserve"> plugged in all the other form validation functions taught in this lesson that are referenced in</w:t>
        </w:r>
        <w:r w:rsidRPr="000A0662">
          <w:rPr>
            <w:rFonts w:ascii="Arial" w:eastAsia="Times New Roman" w:hAnsi="Arial" w:cs="Arial"/>
            <w:color w:val="FF0000"/>
            <w:sz w:val="19"/>
          </w:rPr>
          <w:t> </w:t>
        </w:r>
        <w:proofErr w:type="spellStart"/>
        <w:r w:rsidRPr="000A0662">
          <w:rPr>
            <w:rFonts w:ascii="Arial" w:eastAsia="Times New Roman" w:hAnsi="Arial" w:cs="Arial"/>
            <w:i/>
            <w:iCs/>
            <w:color w:val="FF0000"/>
            <w:sz w:val="19"/>
            <w:szCs w:val="19"/>
          </w:rPr>
          <w:t>formValidator</w:t>
        </w:r>
        <w:proofErr w:type="spellEnd"/>
        <w:r w:rsidRPr="000A0662">
          <w:rPr>
            <w:rFonts w:ascii="Arial" w:eastAsia="Times New Roman" w:hAnsi="Arial" w:cs="Arial"/>
            <w:color w:val="FF0000"/>
            <w:sz w:val="19"/>
            <w:szCs w:val="19"/>
          </w:rPr>
          <w:t>.</w:t>
        </w:r>
      </w:ins>
    </w:p>
    <w:p w:rsidR="001C4856" w:rsidRPr="000A0662" w:rsidRDefault="001C4856" w:rsidP="001C4856">
      <w:pPr>
        <w:shd w:val="clear" w:color="auto" w:fill="D2E7F4"/>
        <w:spacing w:after="0" w:line="240" w:lineRule="auto"/>
        <w:outlineLvl w:val="1"/>
        <w:rPr>
          <w:ins w:id="668" w:author="Unknown"/>
          <w:rFonts w:ascii="Times New Roman" w:eastAsia="Times New Roman" w:hAnsi="Times New Roman" w:cs="Times New Roman"/>
          <w:b/>
          <w:bCs/>
          <w:color w:val="FF0000"/>
          <w:sz w:val="25"/>
          <w:szCs w:val="25"/>
        </w:rPr>
      </w:pPr>
      <w:ins w:id="669" w:author="Unknown">
        <w:r w:rsidRPr="000A0662">
          <w:rPr>
            <w:rFonts w:ascii="Times New Roman" w:eastAsia="Times New Roman" w:hAnsi="Times New Roman" w:cs="Times New Roman"/>
            <w:b/>
            <w:bCs/>
            <w:color w:val="FF0000"/>
            <w:sz w:val="25"/>
            <w:szCs w:val="25"/>
          </w:rPr>
          <w:t>HTML &amp; JavaScript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0" w:author="Unknown"/>
          <w:rFonts w:ascii="Verdana" w:eastAsia="Times New Roman" w:hAnsi="Verdana" w:cs="Courier New"/>
          <w:color w:val="FF0000"/>
          <w:sz w:val="17"/>
          <w:szCs w:val="17"/>
        </w:rPr>
      </w:pPr>
      <w:ins w:id="671" w:author="Unknown">
        <w:r w:rsidRPr="000A0662">
          <w:rPr>
            <w:rFonts w:ascii="Verdana" w:eastAsia="Times New Roman" w:hAnsi="Verdana" w:cs="Courier New"/>
            <w:color w:val="FF0000"/>
            <w:sz w:val="17"/>
            <w:szCs w:val="17"/>
          </w:rPr>
          <w:t>&lt;script type='text/</w:t>
        </w:r>
        <w:proofErr w:type="spellStart"/>
        <w:r w:rsidRPr="000A0662">
          <w:rPr>
            <w:rFonts w:ascii="Verdana" w:eastAsia="Times New Roman" w:hAnsi="Verdana" w:cs="Courier New"/>
            <w:color w:val="FF0000"/>
            <w:sz w:val="17"/>
            <w:szCs w:val="17"/>
          </w:rPr>
          <w:t>javascript</w:t>
        </w:r>
        <w:proofErr w:type="spellEnd"/>
        <w:r w:rsidRPr="000A0662">
          <w:rPr>
            <w:rFonts w:ascii="Verdana" w:eastAsia="Times New Roman" w:hAnsi="Verdana" w:cs="Courier New"/>
            <w:color w:val="FF0000"/>
            <w:sz w:val="17"/>
            <w:szCs w:val="17"/>
          </w:rPr>
          <w: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Verdana" w:eastAsia="Times New Roman" w:hAnsi="Verdana" w:cs="Courier New"/>
          <w:color w:val="FF0000"/>
          <w:sz w:val="17"/>
          <w:szCs w:val="17"/>
        </w:rPr>
      </w:pPr>
      <w:proofErr w:type="gramStart"/>
      <w:ins w:id="674"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formValidator</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Verdana" w:eastAsia="Times New Roman" w:hAnsi="Verdana" w:cs="Courier New"/>
          <w:color w:val="FF0000"/>
          <w:sz w:val="17"/>
          <w:szCs w:val="17"/>
        </w:rPr>
      </w:pPr>
      <w:ins w:id="676" w:author="Unknown">
        <w:r w:rsidRPr="000A0662">
          <w:rPr>
            <w:rFonts w:ascii="Verdana" w:eastAsia="Times New Roman" w:hAnsi="Verdana" w:cs="Courier New"/>
            <w:color w:val="FF0000"/>
            <w:sz w:val="17"/>
            <w:szCs w:val="17"/>
          </w:rPr>
          <w:tab/>
          <w:t>// Make quick references to our fields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Verdana" w:eastAsia="Times New Roman" w:hAnsi="Verdana" w:cs="Courier New"/>
          <w:color w:val="FF0000"/>
          <w:sz w:val="17"/>
          <w:szCs w:val="17"/>
        </w:rPr>
      </w:pPr>
      <w:ins w:id="678"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Verdana" w:eastAsia="Times New Roman" w:hAnsi="Verdana" w:cs="Courier New"/>
          <w:color w:val="FF0000"/>
          <w:sz w:val="17"/>
          <w:szCs w:val="17"/>
        </w:rPr>
      </w:pPr>
      <w:ins w:id="680"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Verdana" w:eastAsia="Times New Roman" w:hAnsi="Verdana" w:cs="Courier New"/>
          <w:color w:val="FF0000"/>
          <w:sz w:val="17"/>
          <w:szCs w:val="17"/>
        </w:rPr>
      </w:pPr>
      <w:ins w:id="682"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zip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('zip');</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Verdana" w:eastAsia="Times New Roman" w:hAnsi="Verdana" w:cs="Courier New"/>
          <w:color w:val="FF0000"/>
          <w:sz w:val="17"/>
          <w:szCs w:val="17"/>
        </w:rPr>
      </w:pPr>
      <w:ins w:id="684"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state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('state');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5" w:author="Unknown"/>
          <w:rFonts w:ascii="Verdana" w:eastAsia="Times New Roman" w:hAnsi="Verdana" w:cs="Courier New"/>
          <w:color w:val="FF0000"/>
          <w:sz w:val="17"/>
          <w:szCs w:val="17"/>
        </w:rPr>
      </w:pPr>
      <w:ins w:id="686"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username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('username');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7" w:author="Unknown"/>
          <w:rFonts w:ascii="Verdana" w:eastAsia="Times New Roman" w:hAnsi="Verdana" w:cs="Courier New"/>
          <w:color w:val="FF0000"/>
          <w:sz w:val="17"/>
          <w:szCs w:val="17"/>
        </w:rPr>
      </w:pPr>
      <w:ins w:id="688"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email = </w:t>
        </w:r>
        <w:proofErr w:type="spellStart"/>
        <w:r w:rsidRPr="000A0662">
          <w:rPr>
            <w:rFonts w:ascii="Verdana" w:eastAsia="Times New Roman" w:hAnsi="Verdana" w:cs="Courier New"/>
            <w:color w:val="FF0000"/>
            <w:sz w:val="17"/>
            <w:szCs w:val="17"/>
          </w:rPr>
          <w:t>document.getElementById</w:t>
        </w:r>
        <w:proofErr w:type="spellEnd"/>
        <w:r w:rsidRPr="000A0662">
          <w:rPr>
            <w:rFonts w:ascii="Verdana" w:eastAsia="Times New Roman" w:hAnsi="Verdana" w:cs="Courier New"/>
            <w:color w:val="FF0000"/>
            <w:sz w:val="17"/>
            <w:szCs w:val="17"/>
          </w:rPr>
          <w:t>('email');</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9" w:author="Unknown"/>
          <w:rFonts w:ascii="Verdana" w:eastAsia="Times New Roman" w:hAnsi="Verdana" w:cs="Courier New"/>
          <w:color w:val="FF0000"/>
          <w:sz w:val="17"/>
          <w:szCs w:val="17"/>
        </w:rPr>
      </w:pPr>
      <w:ins w:id="690"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1" w:author="Unknown"/>
          <w:rFonts w:ascii="Verdana" w:eastAsia="Times New Roman" w:hAnsi="Verdana" w:cs="Courier New"/>
          <w:color w:val="FF0000"/>
          <w:sz w:val="17"/>
          <w:szCs w:val="17"/>
        </w:rPr>
      </w:pPr>
      <w:ins w:id="692" w:author="Unknown">
        <w:r w:rsidRPr="000A0662">
          <w:rPr>
            <w:rFonts w:ascii="Verdana" w:eastAsia="Times New Roman" w:hAnsi="Verdana" w:cs="Courier New"/>
            <w:color w:val="FF0000"/>
            <w:sz w:val="17"/>
            <w:szCs w:val="17"/>
          </w:rPr>
          <w:tab/>
          <w:t>// Check each input in the order that it appears in the form!</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Verdana" w:eastAsia="Times New Roman" w:hAnsi="Verdana" w:cs="Courier New"/>
          <w:color w:val="FF0000"/>
          <w:sz w:val="17"/>
          <w:szCs w:val="17"/>
        </w:rPr>
      </w:pPr>
      <w:ins w:id="694"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"Please enter only letters for your name")){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Verdana" w:eastAsia="Times New Roman" w:hAnsi="Verdana" w:cs="Courier New"/>
          <w:color w:val="FF0000"/>
          <w:sz w:val="17"/>
          <w:szCs w:val="17"/>
        </w:rPr>
      </w:pPr>
      <w:ins w:id="696"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isAlphanumeric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"Numbers and Letters Only for Address")){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Verdana" w:eastAsia="Times New Roman" w:hAnsi="Verdana" w:cs="Courier New"/>
          <w:color w:val="FF0000"/>
          <w:sz w:val="17"/>
          <w:szCs w:val="17"/>
        </w:rPr>
      </w:pPr>
      <w:ins w:id="698"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(zip, "Please enter a valid zip code")){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Verdana" w:eastAsia="Times New Roman" w:hAnsi="Verdana" w:cs="Courier New"/>
          <w:color w:val="FF0000"/>
          <w:sz w:val="17"/>
          <w:szCs w:val="17"/>
        </w:rPr>
      </w:pPr>
      <w:ins w:id="700"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(state, "Please Choose a State")){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1" w:author="Unknown"/>
          <w:rFonts w:ascii="Verdana" w:eastAsia="Times New Roman" w:hAnsi="Verdana" w:cs="Courier New"/>
          <w:color w:val="FF0000"/>
          <w:sz w:val="17"/>
          <w:szCs w:val="17"/>
        </w:rPr>
      </w:pPr>
      <w:ins w:id="702"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(username, 6, 8)){</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Verdana" w:eastAsia="Times New Roman" w:hAnsi="Verdana" w:cs="Courier New"/>
          <w:color w:val="FF0000"/>
          <w:sz w:val="17"/>
          <w:szCs w:val="17"/>
        </w:rPr>
      </w:pPr>
      <w:ins w:id="704"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emailValidator</w:t>
        </w:r>
        <w:proofErr w:type="spellEnd"/>
        <w:r w:rsidRPr="000A0662">
          <w:rPr>
            <w:rFonts w:ascii="Verdana" w:eastAsia="Times New Roman" w:hAnsi="Verdana" w:cs="Courier New"/>
            <w:color w:val="FF0000"/>
            <w:sz w:val="17"/>
            <w:szCs w:val="17"/>
          </w:rPr>
          <w:t>(email, "Please enter a valid email address")){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Verdana" w:eastAsia="Times New Roman" w:hAnsi="Verdana" w:cs="Courier New"/>
          <w:color w:val="FF0000"/>
          <w:sz w:val="17"/>
          <w:szCs w:val="17"/>
        </w:rPr>
      </w:pPr>
      <w:ins w:id="706"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Verdana" w:eastAsia="Times New Roman" w:hAnsi="Verdana" w:cs="Courier New"/>
          <w:color w:val="FF0000"/>
          <w:sz w:val="17"/>
          <w:szCs w:val="17"/>
        </w:rPr>
      </w:pPr>
      <w:ins w:id="708"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Verdana" w:eastAsia="Times New Roman" w:hAnsi="Verdana" w:cs="Courier New"/>
          <w:color w:val="FF0000"/>
          <w:sz w:val="17"/>
          <w:szCs w:val="17"/>
        </w:rPr>
      </w:pPr>
      <w:ins w:id="710"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Verdana" w:eastAsia="Times New Roman" w:hAnsi="Verdana" w:cs="Courier New"/>
          <w:color w:val="FF0000"/>
          <w:sz w:val="17"/>
          <w:szCs w:val="17"/>
        </w:rPr>
      </w:pPr>
      <w:ins w:id="712"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3" w:author="Unknown"/>
          <w:rFonts w:ascii="Verdana" w:eastAsia="Times New Roman" w:hAnsi="Verdana" w:cs="Courier New"/>
          <w:color w:val="FF0000"/>
          <w:sz w:val="17"/>
          <w:szCs w:val="17"/>
        </w:rPr>
      </w:pPr>
      <w:ins w:id="714"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5" w:author="Unknown"/>
          <w:rFonts w:ascii="Verdana" w:eastAsia="Times New Roman" w:hAnsi="Verdana" w:cs="Courier New"/>
          <w:color w:val="FF0000"/>
          <w:sz w:val="17"/>
          <w:szCs w:val="17"/>
        </w:rPr>
      </w:pPr>
      <w:ins w:id="716"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7" w:author="Unknown"/>
          <w:rFonts w:ascii="Verdana" w:eastAsia="Times New Roman" w:hAnsi="Verdana" w:cs="Courier New"/>
          <w:color w:val="FF0000"/>
          <w:sz w:val="17"/>
          <w:szCs w:val="17"/>
        </w:rPr>
      </w:pPr>
      <w:ins w:id="718"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9" w:author="Unknown"/>
          <w:rFonts w:ascii="Verdana" w:eastAsia="Times New Roman" w:hAnsi="Verdana" w:cs="Courier New"/>
          <w:color w:val="FF0000"/>
          <w:sz w:val="17"/>
          <w:szCs w:val="17"/>
        </w:rPr>
      </w:pPr>
      <w:ins w:id="720"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1" w:author="Unknown"/>
          <w:rFonts w:ascii="Verdana" w:eastAsia="Times New Roman" w:hAnsi="Verdana" w:cs="Courier New"/>
          <w:color w:val="FF0000"/>
          <w:sz w:val="17"/>
          <w:szCs w:val="17"/>
        </w:rPr>
      </w:pPr>
      <w:ins w:id="722"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3" w:author="Unknown"/>
          <w:rFonts w:ascii="Verdana" w:eastAsia="Times New Roman" w:hAnsi="Verdana" w:cs="Courier New"/>
          <w:color w:val="FF0000"/>
          <w:sz w:val="17"/>
          <w:szCs w:val="17"/>
        </w:rPr>
      </w:pPr>
      <w:ins w:id="724"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5" w:author="Unknown"/>
          <w:rFonts w:ascii="Verdana" w:eastAsia="Times New Roman" w:hAnsi="Verdana" w:cs="Courier New"/>
          <w:color w:val="FF0000"/>
          <w:sz w:val="17"/>
          <w:szCs w:val="17"/>
        </w:rPr>
      </w:pPr>
      <w:ins w:id="726" w:author="Unknown">
        <w:r w:rsidRPr="000A0662">
          <w:rPr>
            <w:rFonts w:ascii="Verdana" w:eastAsia="Times New Roman" w:hAnsi="Verdana" w:cs="Courier New"/>
            <w:color w:val="FF0000"/>
            <w:sz w:val="17"/>
            <w:szCs w:val="17"/>
          </w:rPr>
          <w:tab/>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7" w:author="Unknown"/>
          <w:rFonts w:ascii="Verdana" w:eastAsia="Times New Roman" w:hAnsi="Verdana" w:cs="Courier New"/>
          <w:color w:val="FF0000"/>
          <w:sz w:val="17"/>
          <w:szCs w:val="17"/>
        </w:rPr>
      </w:pPr>
      <w:ins w:id="728"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9"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Verdana" w:eastAsia="Times New Roman" w:hAnsi="Verdana" w:cs="Courier New"/>
          <w:color w:val="FF0000"/>
          <w:sz w:val="17"/>
          <w:szCs w:val="17"/>
        </w:rPr>
      </w:pPr>
      <w:proofErr w:type="gramStart"/>
      <w:ins w:id="73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notEmpty</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Verdana" w:eastAsia="Times New Roman" w:hAnsi="Verdana" w:cs="Courier New"/>
          <w:color w:val="FF0000"/>
          <w:sz w:val="17"/>
          <w:szCs w:val="17"/>
        </w:rPr>
      </w:pPr>
      <w:ins w:id="73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elem.value.length</w:t>
        </w:r>
        <w:proofErr w:type="spellEnd"/>
        <w:r w:rsidRPr="000A0662">
          <w:rPr>
            <w:rFonts w:ascii="Verdana" w:eastAsia="Times New Roman" w:hAnsi="Verdana" w:cs="Courier New"/>
            <w:color w:val="FF0000"/>
            <w:sz w:val="17"/>
            <w:szCs w:val="17"/>
          </w:rPr>
          <w:t xml:space="preserve"> == 0){</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Verdana" w:eastAsia="Times New Roman" w:hAnsi="Verdana" w:cs="Courier New"/>
          <w:color w:val="FF0000"/>
          <w:sz w:val="17"/>
          <w:szCs w:val="17"/>
        </w:rPr>
      </w:pPr>
      <w:ins w:id="73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Verdana" w:eastAsia="Times New Roman" w:hAnsi="Verdana" w:cs="Courier New"/>
          <w:color w:val="FF0000"/>
          <w:sz w:val="17"/>
          <w:szCs w:val="17"/>
        </w:rPr>
      </w:pPr>
      <w:ins w:id="73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 // set the focus to this input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8" w:author="Unknown"/>
          <w:rFonts w:ascii="Verdana" w:eastAsia="Times New Roman" w:hAnsi="Verdana" w:cs="Courier New"/>
          <w:color w:val="FF0000"/>
          <w:sz w:val="17"/>
          <w:szCs w:val="17"/>
        </w:rPr>
      </w:pPr>
      <w:ins w:id="73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0" w:author="Unknown"/>
          <w:rFonts w:ascii="Verdana" w:eastAsia="Times New Roman" w:hAnsi="Verdana" w:cs="Courier New"/>
          <w:color w:val="FF0000"/>
          <w:sz w:val="17"/>
          <w:szCs w:val="17"/>
        </w:rPr>
      </w:pPr>
      <w:ins w:id="741"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2" w:author="Unknown"/>
          <w:rFonts w:ascii="Verdana" w:eastAsia="Times New Roman" w:hAnsi="Verdana" w:cs="Courier New"/>
          <w:color w:val="FF0000"/>
          <w:sz w:val="17"/>
          <w:szCs w:val="17"/>
        </w:rPr>
      </w:pPr>
      <w:ins w:id="74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4" w:author="Unknown"/>
          <w:rFonts w:ascii="Verdana" w:eastAsia="Times New Roman" w:hAnsi="Verdana" w:cs="Courier New"/>
          <w:color w:val="FF0000"/>
          <w:sz w:val="17"/>
          <w:szCs w:val="17"/>
        </w:rPr>
      </w:pPr>
      <w:ins w:id="745"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6"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Verdana" w:eastAsia="Times New Roman" w:hAnsi="Verdana" w:cs="Courier New"/>
          <w:color w:val="FF0000"/>
          <w:sz w:val="17"/>
          <w:szCs w:val="17"/>
        </w:rPr>
      </w:pPr>
      <w:proofErr w:type="gramStart"/>
      <w:ins w:id="748"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Verdana" w:eastAsia="Times New Roman" w:hAnsi="Verdana" w:cs="Courier New"/>
          <w:color w:val="FF0000"/>
          <w:sz w:val="17"/>
          <w:szCs w:val="17"/>
        </w:rPr>
      </w:pPr>
      <w:ins w:id="750"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 xml:space="preserve"> = /^[0-9]+$/;</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Verdana" w:eastAsia="Times New Roman" w:hAnsi="Verdana" w:cs="Courier New"/>
          <w:color w:val="FF0000"/>
          <w:sz w:val="17"/>
          <w:szCs w:val="17"/>
        </w:rPr>
      </w:pPr>
      <w:ins w:id="752"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numericExpression</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Verdana" w:eastAsia="Times New Roman" w:hAnsi="Verdana" w:cs="Courier New"/>
          <w:color w:val="FF0000"/>
          <w:sz w:val="17"/>
          <w:szCs w:val="17"/>
        </w:rPr>
      </w:pPr>
      <w:ins w:id="754"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Verdana" w:eastAsia="Times New Roman" w:hAnsi="Verdana" w:cs="Courier New"/>
          <w:color w:val="FF0000"/>
          <w:sz w:val="17"/>
          <w:szCs w:val="17"/>
        </w:rPr>
      </w:pPr>
      <w:ins w:id="756"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Verdana" w:eastAsia="Times New Roman" w:hAnsi="Verdana" w:cs="Courier New"/>
          <w:color w:val="FF0000"/>
          <w:sz w:val="17"/>
          <w:szCs w:val="17"/>
        </w:rPr>
      </w:pPr>
      <w:ins w:id="758"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Verdana" w:eastAsia="Times New Roman" w:hAnsi="Verdana" w:cs="Courier New"/>
          <w:color w:val="FF0000"/>
          <w:sz w:val="17"/>
          <w:szCs w:val="17"/>
        </w:rPr>
      </w:pPr>
      <w:ins w:id="760" w:author="Unknown">
        <w:r w:rsidRPr="000A0662">
          <w:rPr>
            <w:rFonts w:ascii="Verdana" w:eastAsia="Times New Roman" w:hAnsi="Verdana" w:cs="Courier New"/>
            <w:color w:val="FF0000"/>
            <w:sz w:val="17"/>
            <w:szCs w:val="17"/>
          </w:rPr>
          <w:lastRenderedPageBreak/>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1" w:author="Unknown"/>
          <w:rFonts w:ascii="Verdana" w:eastAsia="Times New Roman" w:hAnsi="Verdana" w:cs="Courier New"/>
          <w:color w:val="FF0000"/>
          <w:sz w:val="17"/>
          <w:szCs w:val="17"/>
        </w:rPr>
      </w:pPr>
      <w:ins w:id="762"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3" w:author="Unknown"/>
          <w:rFonts w:ascii="Verdana" w:eastAsia="Times New Roman" w:hAnsi="Verdana" w:cs="Courier New"/>
          <w:color w:val="FF0000"/>
          <w:sz w:val="17"/>
          <w:szCs w:val="17"/>
        </w:rPr>
      </w:pPr>
      <w:ins w:id="764"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5" w:author="Unknown"/>
          <w:rFonts w:ascii="Verdana" w:eastAsia="Times New Roman" w:hAnsi="Verdana" w:cs="Courier New"/>
          <w:color w:val="FF0000"/>
          <w:sz w:val="17"/>
          <w:szCs w:val="17"/>
        </w:rPr>
      </w:pPr>
      <w:ins w:id="766"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7"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8" w:author="Unknown"/>
          <w:rFonts w:ascii="Verdana" w:eastAsia="Times New Roman" w:hAnsi="Verdana" w:cs="Courier New"/>
          <w:color w:val="FF0000"/>
          <w:sz w:val="17"/>
          <w:szCs w:val="17"/>
        </w:rPr>
      </w:pPr>
      <w:proofErr w:type="gramStart"/>
      <w:ins w:id="769"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isAlphabet</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0" w:author="Unknown"/>
          <w:rFonts w:ascii="Verdana" w:eastAsia="Times New Roman" w:hAnsi="Verdana" w:cs="Courier New"/>
          <w:color w:val="FF0000"/>
          <w:sz w:val="17"/>
          <w:szCs w:val="17"/>
        </w:rPr>
      </w:pPr>
      <w:ins w:id="771"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 xml:space="preserve"> = /^[a-</w:t>
        </w:r>
        <w:proofErr w:type="spellStart"/>
        <w:r w:rsidRPr="000A0662">
          <w:rPr>
            <w:rFonts w:ascii="Verdana" w:eastAsia="Times New Roman" w:hAnsi="Verdana" w:cs="Courier New"/>
            <w:color w:val="FF0000"/>
            <w:sz w:val="17"/>
            <w:szCs w:val="17"/>
          </w:rPr>
          <w:t>zA</w:t>
        </w:r>
        <w:proofErr w:type="spellEnd"/>
        <w:r w:rsidRPr="000A0662">
          <w:rPr>
            <w:rFonts w:ascii="Verdana" w:eastAsia="Times New Roman" w:hAnsi="Verdana" w:cs="Courier New"/>
            <w:color w:val="FF0000"/>
            <w:sz w:val="17"/>
            <w:szCs w:val="17"/>
          </w:rPr>
          <w:t>-Z]+$/;</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2" w:author="Unknown"/>
          <w:rFonts w:ascii="Verdana" w:eastAsia="Times New Roman" w:hAnsi="Verdana" w:cs="Courier New"/>
          <w:color w:val="FF0000"/>
          <w:sz w:val="17"/>
          <w:szCs w:val="17"/>
        </w:rPr>
      </w:pPr>
      <w:ins w:id="773"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4" w:author="Unknown"/>
          <w:rFonts w:ascii="Verdana" w:eastAsia="Times New Roman" w:hAnsi="Verdana" w:cs="Courier New"/>
          <w:color w:val="FF0000"/>
          <w:sz w:val="17"/>
          <w:szCs w:val="17"/>
        </w:rPr>
      </w:pPr>
      <w:ins w:id="77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6" w:author="Unknown"/>
          <w:rFonts w:ascii="Verdana" w:eastAsia="Times New Roman" w:hAnsi="Verdana" w:cs="Courier New"/>
          <w:color w:val="FF0000"/>
          <w:sz w:val="17"/>
          <w:szCs w:val="17"/>
        </w:rPr>
      </w:pPr>
      <w:ins w:id="777"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8" w:author="Unknown"/>
          <w:rFonts w:ascii="Verdana" w:eastAsia="Times New Roman" w:hAnsi="Verdana" w:cs="Courier New"/>
          <w:color w:val="FF0000"/>
          <w:sz w:val="17"/>
          <w:szCs w:val="17"/>
        </w:rPr>
      </w:pPr>
      <w:ins w:id="779"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0" w:author="Unknown"/>
          <w:rFonts w:ascii="Verdana" w:eastAsia="Times New Roman" w:hAnsi="Verdana" w:cs="Courier New"/>
          <w:color w:val="FF0000"/>
          <w:sz w:val="17"/>
          <w:szCs w:val="17"/>
        </w:rPr>
      </w:pPr>
      <w:ins w:id="78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2" w:author="Unknown"/>
          <w:rFonts w:ascii="Verdana" w:eastAsia="Times New Roman" w:hAnsi="Verdana" w:cs="Courier New"/>
          <w:color w:val="FF0000"/>
          <w:sz w:val="17"/>
          <w:szCs w:val="17"/>
        </w:rPr>
      </w:pPr>
      <w:ins w:id="78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4" w:author="Unknown"/>
          <w:rFonts w:ascii="Verdana" w:eastAsia="Times New Roman" w:hAnsi="Verdana" w:cs="Courier New"/>
          <w:color w:val="FF0000"/>
          <w:sz w:val="17"/>
          <w:szCs w:val="17"/>
        </w:rPr>
      </w:pPr>
      <w:ins w:id="785"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6" w:author="Unknown"/>
          <w:rFonts w:ascii="Verdana" w:eastAsia="Times New Roman" w:hAnsi="Verdana" w:cs="Courier New"/>
          <w:color w:val="FF0000"/>
          <w:sz w:val="17"/>
          <w:szCs w:val="17"/>
        </w:rPr>
      </w:pPr>
      <w:ins w:id="787"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8"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9" w:author="Unknown"/>
          <w:rFonts w:ascii="Verdana" w:eastAsia="Times New Roman" w:hAnsi="Verdana" w:cs="Courier New"/>
          <w:color w:val="FF0000"/>
          <w:sz w:val="17"/>
          <w:szCs w:val="17"/>
        </w:rPr>
      </w:pPr>
      <w:proofErr w:type="gramStart"/>
      <w:ins w:id="790"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isAlphanumeric</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1" w:author="Unknown"/>
          <w:rFonts w:ascii="Verdana" w:eastAsia="Times New Roman" w:hAnsi="Verdana" w:cs="Courier New"/>
          <w:color w:val="FF0000"/>
          <w:sz w:val="17"/>
          <w:szCs w:val="17"/>
        </w:rPr>
      </w:pPr>
      <w:ins w:id="792"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 xml:space="preserve"> = /^[0-9a-zA-Z]+$/;</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3" w:author="Unknown"/>
          <w:rFonts w:ascii="Verdana" w:eastAsia="Times New Roman" w:hAnsi="Verdana" w:cs="Courier New"/>
          <w:color w:val="FF0000"/>
          <w:sz w:val="17"/>
          <w:szCs w:val="17"/>
        </w:rPr>
      </w:pPr>
      <w:ins w:id="794"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alphaExp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5" w:author="Unknown"/>
          <w:rFonts w:ascii="Verdana" w:eastAsia="Times New Roman" w:hAnsi="Verdana" w:cs="Courier New"/>
          <w:color w:val="FF0000"/>
          <w:sz w:val="17"/>
          <w:szCs w:val="17"/>
        </w:rPr>
      </w:pPr>
      <w:ins w:id="796"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7" w:author="Unknown"/>
          <w:rFonts w:ascii="Verdana" w:eastAsia="Times New Roman" w:hAnsi="Verdana" w:cs="Courier New"/>
          <w:color w:val="FF0000"/>
          <w:sz w:val="17"/>
          <w:szCs w:val="17"/>
        </w:rPr>
      </w:pPr>
      <w:ins w:id="798"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9" w:author="Unknown"/>
          <w:rFonts w:ascii="Verdana" w:eastAsia="Times New Roman" w:hAnsi="Verdana" w:cs="Courier New"/>
          <w:color w:val="FF0000"/>
          <w:sz w:val="17"/>
          <w:szCs w:val="17"/>
        </w:rPr>
      </w:pPr>
      <w:ins w:id="800"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1" w:author="Unknown"/>
          <w:rFonts w:ascii="Verdana" w:eastAsia="Times New Roman" w:hAnsi="Verdana" w:cs="Courier New"/>
          <w:color w:val="FF0000"/>
          <w:sz w:val="17"/>
          <w:szCs w:val="17"/>
        </w:rPr>
      </w:pPr>
      <w:ins w:id="802"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3" w:author="Unknown"/>
          <w:rFonts w:ascii="Verdana" w:eastAsia="Times New Roman" w:hAnsi="Verdana" w:cs="Courier New"/>
          <w:color w:val="FF0000"/>
          <w:sz w:val="17"/>
          <w:szCs w:val="17"/>
        </w:rPr>
      </w:pPr>
      <w:ins w:id="804"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5" w:author="Unknown"/>
          <w:rFonts w:ascii="Verdana" w:eastAsia="Times New Roman" w:hAnsi="Verdana" w:cs="Courier New"/>
          <w:color w:val="FF0000"/>
          <w:sz w:val="17"/>
          <w:szCs w:val="17"/>
        </w:rPr>
      </w:pPr>
      <w:ins w:id="806"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7" w:author="Unknown"/>
          <w:rFonts w:ascii="Verdana" w:eastAsia="Times New Roman" w:hAnsi="Verdana" w:cs="Courier New"/>
          <w:color w:val="FF0000"/>
          <w:sz w:val="17"/>
          <w:szCs w:val="17"/>
        </w:rPr>
      </w:pPr>
      <w:ins w:id="808"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9"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0" w:author="Unknown"/>
          <w:rFonts w:ascii="Verdana" w:eastAsia="Times New Roman" w:hAnsi="Verdana" w:cs="Courier New"/>
          <w:color w:val="FF0000"/>
          <w:sz w:val="17"/>
          <w:szCs w:val="17"/>
        </w:rPr>
      </w:pPr>
      <w:proofErr w:type="gramStart"/>
      <w:ins w:id="81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lengthRestriction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min,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2" w:author="Unknown"/>
          <w:rFonts w:ascii="Verdana" w:eastAsia="Times New Roman" w:hAnsi="Verdana" w:cs="Courier New"/>
          <w:color w:val="FF0000"/>
          <w:sz w:val="17"/>
          <w:szCs w:val="17"/>
        </w:rPr>
      </w:pPr>
      <w:ins w:id="81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uInput</w:t>
        </w:r>
        <w:proofErr w:type="spellEnd"/>
        <w:r w:rsidRPr="000A0662">
          <w:rPr>
            <w:rFonts w:ascii="Verdana" w:eastAsia="Times New Roman" w:hAnsi="Verdana" w:cs="Courier New"/>
            <w:color w:val="FF0000"/>
            <w:sz w:val="17"/>
            <w:szCs w:val="17"/>
          </w:rPr>
          <w:t xml:space="preserve"> = </w:t>
        </w:r>
        <w:proofErr w:type="spellStart"/>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4" w:author="Unknown"/>
          <w:rFonts w:ascii="Verdana" w:eastAsia="Times New Roman" w:hAnsi="Verdana" w:cs="Courier New"/>
          <w:color w:val="FF0000"/>
          <w:sz w:val="17"/>
          <w:szCs w:val="17"/>
        </w:rPr>
      </w:pPr>
      <w:ins w:id="81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&gt;= min &amp;&amp; </w:t>
        </w:r>
        <w:proofErr w:type="spellStart"/>
        <w:r w:rsidRPr="000A0662">
          <w:rPr>
            <w:rFonts w:ascii="Verdana" w:eastAsia="Times New Roman" w:hAnsi="Verdana" w:cs="Courier New"/>
            <w:color w:val="FF0000"/>
            <w:sz w:val="17"/>
            <w:szCs w:val="17"/>
          </w:rPr>
          <w:t>uInput.length</w:t>
        </w:r>
        <w:proofErr w:type="spellEnd"/>
        <w:r w:rsidRPr="000A0662">
          <w:rPr>
            <w:rFonts w:ascii="Verdana" w:eastAsia="Times New Roman" w:hAnsi="Verdana" w:cs="Courier New"/>
            <w:color w:val="FF0000"/>
            <w:sz w:val="17"/>
            <w:szCs w:val="17"/>
          </w:rPr>
          <w:t xml:space="preserve"> &lt;= max){</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6" w:author="Unknown"/>
          <w:rFonts w:ascii="Verdana" w:eastAsia="Times New Roman" w:hAnsi="Verdana" w:cs="Courier New"/>
          <w:color w:val="FF0000"/>
          <w:sz w:val="17"/>
          <w:szCs w:val="17"/>
        </w:rPr>
      </w:pPr>
      <w:ins w:id="81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8" w:author="Unknown"/>
          <w:rFonts w:ascii="Verdana" w:eastAsia="Times New Roman" w:hAnsi="Verdana" w:cs="Courier New"/>
          <w:color w:val="FF0000"/>
          <w:sz w:val="17"/>
          <w:szCs w:val="17"/>
        </w:rPr>
      </w:pPr>
      <w:ins w:id="81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0" w:author="Unknown"/>
          <w:rFonts w:ascii="Verdana" w:eastAsia="Times New Roman" w:hAnsi="Verdana" w:cs="Courier New"/>
          <w:color w:val="FF0000"/>
          <w:sz w:val="17"/>
          <w:szCs w:val="17"/>
        </w:rPr>
      </w:pPr>
      <w:ins w:id="82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gramEnd"/>
        <w:r w:rsidRPr="000A0662">
          <w:rPr>
            <w:rFonts w:ascii="Verdana" w:eastAsia="Times New Roman" w:hAnsi="Verdana" w:cs="Courier New"/>
            <w:color w:val="FF0000"/>
            <w:sz w:val="17"/>
            <w:szCs w:val="17"/>
          </w:rPr>
          <w:t>"Please enter between " +min+ " and " +max+ " characters");</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2" w:author="Unknown"/>
          <w:rFonts w:ascii="Verdana" w:eastAsia="Times New Roman" w:hAnsi="Verdana" w:cs="Courier New"/>
          <w:color w:val="FF0000"/>
          <w:sz w:val="17"/>
          <w:szCs w:val="17"/>
        </w:rPr>
      </w:pPr>
      <w:ins w:id="82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4" w:author="Unknown"/>
          <w:rFonts w:ascii="Verdana" w:eastAsia="Times New Roman" w:hAnsi="Verdana" w:cs="Courier New"/>
          <w:color w:val="FF0000"/>
          <w:sz w:val="17"/>
          <w:szCs w:val="17"/>
        </w:rPr>
      </w:pPr>
      <w:ins w:id="82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6" w:author="Unknown"/>
          <w:rFonts w:ascii="Verdana" w:eastAsia="Times New Roman" w:hAnsi="Verdana" w:cs="Courier New"/>
          <w:color w:val="FF0000"/>
          <w:sz w:val="17"/>
          <w:szCs w:val="17"/>
        </w:rPr>
      </w:pPr>
      <w:ins w:id="82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8" w:author="Unknown"/>
          <w:rFonts w:ascii="Verdana" w:eastAsia="Times New Roman" w:hAnsi="Verdana" w:cs="Courier New"/>
          <w:color w:val="FF0000"/>
          <w:sz w:val="17"/>
          <w:szCs w:val="17"/>
        </w:rPr>
      </w:pPr>
      <w:ins w:id="829"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0"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Verdana" w:eastAsia="Times New Roman" w:hAnsi="Verdana" w:cs="Courier New"/>
          <w:color w:val="FF0000"/>
          <w:sz w:val="17"/>
          <w:szCs w:val="17"/>
        </w:rPr>
      </w:pPr>
      <w:proofErr w:type="gramStart"/>
      <w:ins w:id="832"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madeSelection</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3" w:author="Unknown"/>
          <w:rFonts w:ascii="Verdana" w:eastAsia="Times New Roman" w:hAnsi="Verdana" w:cs="Courier New"/>
          <w:color w:val="FF0000"/>
          <w:sz w:val="17"/>
          <w:szCs w:val="17"/>
        </w:rPr>
      </w:pPr>
      <w:ins w:id="834"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w:t>
        </w:r>
        <w:proofErr w:type="spellEnd"/>
        <w:r w:rsidRPr="000A0662">
          <w:rPr>
            <w:rFonts w:ascii="Verdana" w:eastAsia="Times New Roman" w:hAnsi="Verdana" w:cs="Courier New"/>
            <w:color w:val="FF0000"/>
            <w:sz w:val="17"/>
            <w:szCs w:val="17"/>
          </w:rPr>
          <w:t xml:space="preserve"> == "Please Choose"){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5" w:author="Unknown"/>
          <w:rFonts w:ascii="Verdana" w:eastAsia="Times New Roman" w:hAnsi="Verdana" w:cs="Courier New"/>
          <w:color w:val="FF0000"/>
          <w:sz w:val="17"/>
          <w:szCs w:val="17"/>
        </w:rPr>
      </w:pPr>
      <w:ins w:id="836"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7" w:author="Unknown"/>
          <w:rFonts w:ascii="Verdana" w:eastAsia="Times New Roman" w:hAnsi="Verdana" w:cs="Courier New"/>
          <w:color w:val="FF0000"/>
          <w:sz w:val="17"/>
          <w:szCs w:val="17"/>
        </w:rPr>
      </w:pPr>
      <w:ins w:id="838"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9" w:author="Unknown"/>
          <w:rFonts w:ascii="Verdana" w:eastAsia="Times New Roman" w:hAnsi="Verdana" w:cs="Courier New"/>
          <w:color w:val="FF0000"/>
          <w:sz w:val="17"/>
          <w:szCs w:val="17"/>
        </w:rPr>
      </w:pPr>
      <w:ins w:id="840"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1" w:author="Unknown"/>
          <w:rFonts w:ascii="Verdana" w:eastAsia="Times New Roman" w:hAnsi="Verdana" w:cs="Courier New"/>
          <w:color w:val="FF0000"/>
          <w:sz w:val="17"/>
          <w:szCs w:val="17"/>
        </w:rPr>
      </w:pPr>
      <w:ins w:id="842"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3" w:author="Unknown"/>
          <w:rFonts w:ascii="Verdana" w:eastAsia="Times New Roman" w:hAnsi="Verdana" w:cs="Courier New"/>
          <w:color w:val="FF0000"/>
          <w:sz w:val="17"/>
          <w:szCs w:val="17"/>
        </w:rPr>
      </w:pPr>
      <w:ins w:id="844"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5" w:author="Unknown"/>
          <w:rFonts w:ascii="Verdana" w:eastAsia="Times New Roman" w:hAnsi="Verdana" w:cs="Courier New"/>
          <w:color w:val="FF0000"/>
          <w:sz w:val="17"/>
          <w:szCs w:val="17"/>
        </w:rPr>
      </w:pPr>
      <w:ins w:id="846"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7" w:author="Unknown"/>
          <w:rFonts w:ascii="Verdana" w:eastAsia="Times New Roman" w:hAnsi="Verdana" w:cs="Courier New"/>
          <w:color w:val="FF0000"/>
          <w:sz w:val="17"/>
          <w:szCs w:val="17"/>
        </w:rPr>
      </w:pPr>
      <w:ins w:id="848"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9"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0" w:author="Unknown"/>
          <w:rFonts w:ascii="Verdana" w:eastAsia="Times New Roman" w:hAnsi="Verdana" w:cs="Courier New"/>
          <w:color w:val="FF0000"/>
          <w:sz w:val="17"/>
          <w:szCs w:val="17"/>
        </w:rPr>
      </w:pPr>
      <w:proofErr w:type="gramStart"/>
      <w:ins w:id="851" w:author="Unknown">
        <w:r w:rsidRPr="000A0662">
          <w:rPr>
            <w:rFonts w:ascii="Verdana" w:eastAsia="Times New Roman" w:hAnsi="Verdana" w:cs="Courier New"/>
            <w:color w:val="FF0000"/>
            <w:sz w:val="17"/>
            <w:szCs w:val="17"/>
          </w:rPr>
          <w:t>function</w:t>
        </w:r>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emailValidator</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elem</w:t>
        </w:r>
        <w:proofErr w:type="spell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2" w:author="Unknown"/>
          <w:rFonts w:ascii="Verdana" w:eastAsia="Times New Roman" w:hAnsi="Verdana" w:cs="Courier New"/>
          <w:color w:val="FF0000"/>
          <w:sz w:val="17"/>
          <w:szCs w:val="17"/>
        </w:rPr>
      </w:pPr>
      <w:ins w:id="853" w:author="Unknown">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var</w:t>
        </w:r>
        <w:proofErr w:type="spellEnd"/>
        <w:proofErr w:type="gramEnd"/>
        <w:r w:rsidRPr="000A0662">
          <w:rPr>
            <w:rFonts w:ascii="Verdana" w:eastAsia="Times New Roman" w:hAnsi="Verdana" w:cs="Courier New"/>
            <w:color w:val="FF0000"/>
            <w:sz w:val="17"/>
            <w:szCs w:val="17"/>
          </w:rPr>
          <w:t xml:space="preserve"> </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 xml:space="preserve"> = /^[\w\-\.\+]+\@[a-zA-Z0-9\.\-]+\.[a-zA-z0-9]{2,4}$/;</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4" w:author="Unknown"/>
          <w:rFonts w:ascii="Verdana" w:eastAsia="Times New Roman" w:hAnsi="Verdana" w:cs="Courier New"/>
          <w:color w:val="FF0000"/>
          <w:sz w:val="17"/>
          <w:szCs w:val="17"/>
        </w:rPr>
      </w:pPr>
      <w:ins w:id="855"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if(</w:t>
        </w:r>
        <w:proofErr w:type="spellStart"/>
        <w:proofErr w:type="gramEnd"/>
        <w:r w:rsidRPr="000A0662">
          <w:rPr>
            <w:rFonts w:ascii="Verdana" w:eastAsia="Times New Roman" w:hAnsi="Verdana" w:cs="Courier New"/>
            <w:color w:val="FF0000"/>
            <w:sz w:val="17"/>
            <w:szCs w:val="17"/>
          </w:rPr>
          <w:t>elem.value.match</w:t>
        </w:r>
        <w:proofErr w:type="spellEnd"/>
        <w:r w:rsidRPr="000A0662">
          <w:rPr>
            <w:rFonts w:ascii="Verdana" w:eastAsia="Times New Roman" w:hAnsi="Verdana" w:cs="Courier New"/>
            <w:color w:val="FF0000"/>
            <w:sz w:val="17"/>
            <w:szCs w:val="17"/>
          </w:rPr>
          <w:t>(</w:t>
        </w:r>
        <w:proofErr w:type="spellStart"/>
        <w:r w:rsidRPr="000A0662">
          <w:rPr>
            <w:rFonts w:ascii="Verdana" w:eastAsia="Times New Roman" w:hAnsi="Verdana" w:cs="Courier New"/>
            <w:color w:val="FF0000"/>
            <w:sz w:val="17"/>
            <w:szCs w:val="17"/>
          </w:rPr>
          <w:t>emailExp</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6" w:author="Unknown"/>
          <w:rFonts w:ascii="Verdana" w:eastAsia="Times New Roman" w:hAnsi="Verdana" w:cs="Courier New"/>
          <w:color w:val="FF0000"/>
          <w:sz w:val="17"/>
          <w:szCs w:val="17"/>
        </w:rPr>
      </w:pPr>
      <w:ins w:id="857"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true;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8" w:author="Unknown"/>
          <w:rFonts w:ascii="Verdana" w:eastAsia="Times New Roman" w:hAnsi="Verdana" w:cs="Courier New"/>
          <w:color w:val="FF0000"/>
          <w:sz w:val="17"/>
          <w:szCs w:val="17"/>
        </w:rPr>
      </w:pPr>
      <w:ins w:id="859" w:author="Unknown">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}else</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0" w:author="Unknown"/>
          <w:rFonts w:ascii="Verdana" w:eastAsia="Times New Roman" w:hAnsi="Verdana" w:cs="Courier New"/>
          <w:color w:val="FF0000"/>
          <w:sz w:val="17"/>
          <w:szCs w:val="17"/>
        </w:rPr>
      </w:pPr>
      <w:ins w:id="861"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alert(</w:t>
        </w:r>
        <w:proofErr w:type="spellStart"/>
        <w:proofErr w:type="gramEnd"/>
        <w:r w:rsidRPr="000A0662">
          <w:rPr>
            <w:rFonts w:ascii="Verdana" w:eastAsia="Times New Roman" w:hAnsi="Verdana" w:cs="Courier New"/>
            <w:color w:val="FF0000"/>
            <w:sz w:val="17"/>
            <w:szCs w:val="17"/>
          </w:rPr>
          <w:t>helperMsg</w:t>
        </w:r>
        <w:proofErr w:type="spell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2" w:author="Unknown"/>
          <w:rFonts w:ascii="Verdana" w:eastAsia="Times New Roman" w:hAnsi="Verdana" w:cs="Courier New"/>
          <w:color w:val="FF0000"/>
          <w:sz w:val="17"/>
          <w:szCs w:val="17"/>
        </w:rPr>
      </w:pPr>
      <w:ins w:id="863"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spellStart"/>
        <w:proofErr w:type="gramStart"/>
        <w:r w:rsidRPr="000A0662">
          <w:rPr>
            <w:rFonts w:ascii="Verdana" w:eastAsia="Times New Roman" w:hAnsi="Verdana" w:cs="Courier New"/>
            <w:color w:val="FF0000"/>
            <w:sz w:val="17"/>
            <w:szCs w:val="17"/>
          </w:rPr>
          <w:t>elem.focus</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Verdana" w:eastAsia="Times New Roman" w:hAnsi="Verdana" w:cs="Courier New"/>
          <w:color w:val="FF0000"/>
          <w:sz w:val="17"/>
          <w:szCs w:val="17"/>
        </w:rPr>
      </w:pPr>
      <w:ins w:id="865" w:author="Unknown">
        <w:r w:rsidRPr="000A0662">
          <w:rPr>
            <w:rFonts w:ascii="Verdana" w:eastAsia="Times New Roman" w:hAnsi="Verdana" w:cs="Courier New"/>
            <w:color w:val="FF0000"/>
            <w:sz w:val="17"/>
            <w:szCs w:val="17"/>
          </w:rPr>
          <w:tab/>
        </w:r>
        <w:r w:rsidRPr="000A0662">
          <w:rPr>
            <w:rFonts w:ascii="Verdana" w:eastAsia="Times New Roman" w:hAnsi="Verdana" w:cs="Courier New"/>
            <w:color w:val="FF0000"/>
            <w:sz w:val="17"/>
            <w:szCs w:val="17"/>
          </w:rPr>
          <w:tab/>
        </w:r>
        <w:proofErr w:type="gramStart"/>
        <w:r w:rsidRPr="000A0662">
          <w:rPr>
            <w:rFonts w:ascii="Verdana" w:eastAsia="Times New Roman" w:hAnsi="Verdana" w:cs="Courier New"/>
            <w:color w:val="FF0000"/>
            <w:sz w:val="17"/>
            <w:szCs w:val="17"/>
          </w:rPr>
          <w:t>return</w:t>
        </w:r>
        <w:proofErr w:type="gramEnd"/>
        <w:r w:rsidRPr="000A0662">
          <w:rPr>
            <w:rFonts w:ascii="Verdana" w:eastAsia="Times New Roman" w:hAnsi="Verdana" w:cs="Courier New"/>
            <w:color w:val="FF0000"/>
            <w:sz w:val="17"/>
            <w:szCs w:val="17"/>
          </w:rPr>
          <w:t xml:space="preserve"> false;</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6" w:author="Unknown"/>
          <w:rFonts w:ascii="Verdana" w:eastAsia="Times New Roman" w:hAnsi="Verdana" w:cs="Courier New"/>
          <w:color w:val="FF0000"/>
          <w:sz w:val="17"/>
          <w:szCs w:val="17"/>
        </w:rPr>
      </w:pPr>
      <w:ins w:id="867" w:author="Unknown">
        <w:r w:rsidRPr="000A0662">
          <w:rPr>
            <w:rFonts w:ascii="Verdana" w:eastAsia="Times New Roman" w:hAnsi="Verdana" w:cs="Courier New"/>
            <w:color w:val="FF0000"/>
            <w:sz w:val="17"/>
            <w:szCs w:val="17"/>
          </w:rPr>
          <w:tab/>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8" w:author="Unknown"/>
          <w:rFonts w:ascii="Verdana" w:eastAsia="Times New Roman" w:hAnsi="Verdana" w:cs="Courier New"/>
          <w:color w:val="FF0000"/>
          <w:sz w:val="17"/>
          <w:szCs w:val="17"/>
        </w:rPr>
      </w:pPr>
      <w:ins w:id="869" w:author="Unknown">
        <w:r w:rsidRPr="000A0662">
          <w:rPr>
            <w:rFonts w:ascii="Verdana" w:eastAsia="Times New Roman" w:hAnsi="Verdana" w:cs="Courier New"/>
            <w:color w:val="FF0000"/>
            <w:sz w:val="17"/>
            <w:szCs w:val="17"/>
          </w:rPr>
          <w: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0" w:author="Unknown"/>
          <w:rFonts w:ascii="Verdana" w:eastAsia="Times New Roman" w:hAnsi="Verdana" w:cs="Courier New"/>
          <w:color w:val="FF0000"/>
          <w:sz w:val="17"/>
          <w:szCs w:val="17"/>
        </w:rPr>
      </w:pPr>
      <w:ins w:id="871" w:author="Unknown">
        <w:r w:rsidRPr="000A0662">
          <w:rPr>
            <w:rFonts w:ascii="Verdana" w:eastAsia="Times New Roman" w:hAnsi="Verdana" w:cs="Courier New"/>
            <w:color w:val="FF0000"/>
            <w:sz w:val="17"/>
            <w:szCs w:val="17"/>
          </w:rPr>
          <w:t>&lt;/script&gt;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2" w:author="Unknown"/>
          <w:rFonts w:ascii="Verdana" w:eastAsia="Times New Roman" w:hAnsi="Verdana" w:cs="Courier New"/>
          <w:color w:val="FF0000"/>
          <w:sz w:val="17"/>
          <w:szCs w:val="17"/>
        </w:rPr>
      </w:pPr>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3" w:author="Unknown"/>
          <w:rFonts w:ascii="Verdana" w:eastAsia="Times New Roman" w:hAnsi="Verdana" w:cs="Courier New"/>
          <w:color w:val="FF0000"/>
          <w:sz w:val="17"/>
          <w:szCs w:val="17"/>
        </w:rPr>
      </w:pPr>
      <w:ins w:id="874" w:author="Unknown">
        <w:r w:rsidRPr="000A0662">
          <w:rPr>
            <w:rFonts w:ascii="Verdana" w:eastAsia="Times New Roman" w:hAnsi="Verdana" w:cs="Courier New"/>
            <w:color w:val="FF0000"/>
            <w:sz w:val="17"/>
            <w:szCs w:val="17"/>
          </w:rPr>
          <w:t xml:space="preserve">&lt;form </w:t>
        </w:r>
        <w:proofErr w:type="spellStart"/>
        <w:r w:rsidRPr="000A0662">
          <w:rPr>
            <w:rFonts w:ascii="Verdana" w:eastAsia="Times New Roman" w:hAnsi="Verdana" w:cs="Courier New"/>
            <w:color w:val="FF0000"/>
            <w:sz w:val="17"/>
            <w:szCs w:val="17"/>
          </w:rPr>
          <w:t>onsubmit</w:t>
        </w:r>
        <w:proofErr w:type="spellEnd"/>
        <w:r w:rsidRPr="000A0662">
          <w:rPr>
            <w:rFonts w:ascii="Verdana" w:eastAsia="Times New Roman" w:hAnsi="Verdana" w:cs="Courier New"/>
            <w:color w:val="FF0000"/>
            <w:sz w:val="17"/>
            <w:szCs w:val="17"/>
          </w:rPr>
          <w:t xml:space="preserve">='return </w:t>
        </w:r>
        <w:proofErr w:type="spellStart"/>
        <w:proofErr w:type="gramStart"/>
        <w:r w:rsidRPr="000A0662">
          <w:rPr>
            <w:rFonts w:ascii="Verdana" w:eastAsia="Times New Roman" w:hAnsi="Verdana" w:cs="Courier New"/>
            <w:color w:val="FF0000"/>
            <w:sz w:val="17"/>
            <w:szCs w:val="17"/>
          </w:rPr>
          <w:t>formValidator</w:t>
        </w:r>
        <w:proofErr w:type="spellEnd"/>
        <w:r w:rsidRPr="000A0662">
          <w:rPr>
            <w:rFonts w:ascii="Verdana" w:eastAsia="Times New Roman" w:hAnsi="Verdana" w:cs="Courier New"/>
            <w:color w:val="FF0000"/>
            <w:sz w:val="17"/>
            <w:szCs w:val="17"/>
          </w:rPr>
          <w:t>(</w:t>
        </w:r>
        <w:proofErr w:type="gramEnd"/>
        <w:r w:rsidRPr="000A0662">
          <w:rPr>
            <w:rFonts w:ascii="Verdana" w:eastAsia="Times New Roman" w:hAnsi="Verdana" w:cs="Courier New"/>
            <w:color w:val="FF0000"/>
            <w:sz w:val="17"/>
            <w:szCs w:val="17"/>
          </w:rPr>
          <w:t>)'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5" w:author="Unknown"/>
          <w:rFonts w:ascii="Verdana" w:eastAsia="Times New Roman" w:hAnsi="Verdana" w:cs="Courier New"/>
          <w:color w:val="FF0000"/>
          <w:sz w:val="17"/>
          <w:szCs w:val="17"/>
        </w:rPr>
      </w:pPr>
      <w:ins w:id="876" w:author="Unknown">
        <w:r w:rsidRPr="000A0662">
          <w:rPr>
            <w:rFonts w:ascii="Verdana" w:eastAsia="Times New Roman" w:hAnsi="Verdana" w:cs="Courier New"/>
            <w:color w:val="FF0000"/>
            <w:sz w:val="17"/>
            <w:szCs w:val="17"/>
          </w:rPr>
          <w:t>First Name: &lt;input type='text' id='</w:t>
        </w:r>
        <w:proofErr w:type="spellStart"/>
        <w:r w:rsidRPr="000A0662">
          <w:rPr>
            <w:rFonts w:ascii="Verdana" w:eastAsia="Times New Roman" w:hAnsi="Verdana" w:cs="Courier New"/>
            <w:color w:val="FF0000"/>
            <w:sz w:val="17"/>
            <w:szCs w:val="17"/>
          </w:rPr>
          <w:t>firstname</w:t>
        </w:r>
        <w:proofErr w:type="spellEnd"/>
        <w:r w:rsidRPr="000A0662">
          <w:rPr>
            <w:rFonts w:ascii="Verdana" w:eastAsia="Times New Roman" w:hAnsi="Verdana" w:cs="Courier New"/>
            <w:color w:val="FF0000"/>
            <w:sz w:val="17"/>
            <w:szCs w:val="17"/>
          </w:rPr>
          <w:t>'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7" w:author="Unknown"/>
          <w:rFonts w:ascii="Verdana" w:eastAsia="Times New Roman" w:hAnsi="Verdana" w:cs="Courier New"/>
          <w:color w:val="FF0000"/>
          <w:sz w:val="17"/>
          <w:szCs w:val="17"/>
        </w:rPr>
      </w:pPr>
      <w:ins w:id="878" w:author="Unknown">
        <w:r w:rsidRPr="000A0662">
          <w:rPr>
            <w:rFonts w:ascii="Verdana" w:eastAsia="Times New Roman" w:hAnsi="Verdana" w:cs="Courier New"/>
            <w:color w:val="FF0000"/>
            <w:sz w:val="17"/>
            <w:szCs w:val="17"/>
          </w:rPr>
          <w:lastRenderedPageBreak/>
          <w:t>Address: &lt;input type='text' id='</w:t>
        </w:r>
        <w:proofErr w:type="spellStart"/>
        <w:r w:rsidRPr="000A0662">
          <w:rPr>
            <w:rFonts w:ascii="Verdana" w:eastAsia="Times New Roman" w:hAnsi="Verdana" w:cs="Courier New"/>
            <w:color w:val="FF0000"/>
            <w:sz w:val="17"/>
            <w:szCs w:val="17"/>
          </w:rPr>
          <w:t>addr</w:t>
        </w:r>
        <w:proofErr w:type="spellEnd"/>
        <w:r w:rsidRPr="000A0662">
          <w:rPr>
            <w:rFonts w:ascii="Verdana" w:eastAsia="Times New Roman" w:hAnsi="Verdana" w:cs="Courier New"/>
            <w:color w:val="FF0000"/>
            <w:sz w:val="17"/>
            <w:szCs w:val="17"/>
          </w:rPr>
          <w:t>'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9" w:author="Unknown"/>
          <w:rFonts w:ascii="Verdana" w:eastAsia="Times New Roman" w:hAnsi="Verdana" w:cs="Courier New"/>
          <w:color w:val="FF0000"/>
          <w:sz w:val="17"/>
          <w:szCs w:val="17"/>
        </w:rPr>
      </w:pPr>
      <w:ins w:id="880" w:author="Unknown">
        <w:r w:rsidRPr="000A0662">
          <w:rPr>
            <w:rFonts w:ascii="Verdana" w:eastAsia="Times New Roman" w:hAnsi="Verdana" w:cs="Courier New"/>
            <w:color w:val="FF0000"/>
            <w:sz w:val="17"/>
            <w:szCs w:val="17"/>
          </w:rPr>
          <w:t>Zip Code: &lt;input type='text' id='zip'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1" w:author="Unknown"/>
          <w:rFonts w:ascii="Verdana" w:eastAsia="Times New Roman" w:hAnsi="Verdana" w:cs="Courier New"/>
          <w:color w:val="FF0000"/>
          <w:sz w:val="17"/>
          <w:szCs w:val="17"/>
        </w:rPr>
      </w:pPr>
      <w:ins w:id="882" w:author="Unknown">
        <w:r w:rsidRPr="000A0662">
          <w:rPr>
            <w:rFonts w:ascii="Verdana" w:eastAsia="Times New Roman" w:hAnsi="Verdana" w:cs="Courier New"/>
            <w:color w:val="FF0000"/>
            <w:sz w:val="17"/>
            <w:szCs w:val="17"/>
          </w:rPr>
          <w:t>State: &lt;select id='state'&gt;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3" w:author="Unknown"/>
          <w:rFonts w:ascii="Verdana" w:eastAsia="Times New Roman" w:hAnsi="Verdana" w:cs="Courier New"/>
          <w:color w:val="FF0000"/>
          <w:sz w:val="17"/>
          <w:szCs w:val="17"/>
        </w:rPr>
      </w:pPr>
      <w:ins w:id="884"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Please Choose&lt;/option&gt;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5" w:author="Unknown"/>
          <w:rFonts w:ascii="Verdana" w:eastAsia="Times New Roman" w:hAnsi="Verdana" w:cs="Courier New"/>
          <w:color w:val="FF0000"/>
          <w:sz w:val="17"/>
          <w:szCs w:val="17"/>
        </w:rPr>
      </w:pPr>
      <w:ins w:id="886"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AL&lt;/option&gt;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7" w:author="Unknown"/>
          <w:rFonts w:ascii="Verdana" w:eastAsia="Times New Roman" w:hAnsi="Verdana" w:cs="Courier New"/>
          <w:color w:val="FF0000"/>
          <w:sz w:val="17"/>
          <w:szCs w:val="17"/>
        </w:rPr>
      </w:pPr>
      <w:ins w:id="888"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CA&lt;/option&gt;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9" w:author="Unknown"/>
          <w:rFonts w:ascii="Verdana" w:eastAsia="Times New Roman" w:hAnsi="Verdana" w:cs="Courier New"/>
          <w:color w:val="FF0000"/>
          <w:sz w:val="17"/>
          <w:szCs w:val="17"/>
        </w:rPr>
      </w:pPr>
      <w:ins w:id="890"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TX&lt;/option&gt;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1" w:author="Unknown"/>
          <w:rFonts w:ascii="Verdana" w:eastAsia="Times New Roman" w:hAnsi="Verdana" w:cs="Courier New"/>
          <w:color w:val="FF0000"/>
          <w:sz w:val="17"/>
          <w:szCs w:val="17"/>
        </w:rPr>
      </w:pPr>
      <w:ins w:id="892" w:author="Unknown">
        <w:r w:rsidRPr="000A0662">
          <w:rPr>
            <w:rFonts w:ascii="Verdana" w:eastAsia="Times New Roman" w:hAnsi="Verdana" w:cs="Courier New"/>
            <w:color w:val="FF0000"/>
            <w:sz w:val="17"/>
            <w:szCs w:val="17"/>
          </w:rPr>
          <w:tab/>
          <w:t>&lt;</w:t>
        </w:r>
        <w:proofErr w:type="gramStart"/>
        <w:r w:rsidRPr="000A0662">
          <w:rPr>
            <w:rFonts w:ascii="Verdana" w:eastAsia="Times New Roman" w:hAnsi="Verdana" w:cs="Courier New"/>
            <w:color w:val="FF0000"/>
            <w:sz w:val="17"/>
            <w:szCs w:val="17"/>
          </w:rPr>
          <w:t>option&gt;</w:t>
        </w:r>
        <w:proofErr w:type="gramEnd"/>
        <w:r w:rsidRPr="000A0662">
          <w:rPr>
            <w:rFonts w:ascii="Verdana" w:eastAsia="Times New Roman" w:hAnsi="Verdana" w:cs="Courier New"/>
            <w:color w:val="FF0000"/>
            <w:sz w:val="17"/>
            <w:szCs w:val="17"/>
          </w:rPr>
          <w:t>WI&lt;/option&gt;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3" w:author="Unknown"/>
          <w:rFonts w:ascii="Verdana" w:eastAsia="Times New Roman" w:hAnsi="Verdana" w:cs="Courier New"/>
          <w:color w:val="FF0000"/>
          <w:sz w:val="17"/>
          <w:szCs w:val="17"/>
        </w:rPr>
      </w:pPr>
      <w:ins w:id="894" w:author="Unknown">
        <w:r w:rsidRPr="000A0662">
          <w:rPr>
            <w:rFonts w:ascii="Verdana" w:eastAsia="Times New Roman" w:hAnsi="Verdana" w:cs="Courier New"/>
            <w:color w:val="FF0000"/>
            <w:sz w:val="17"/>
            <w:szCs w:val="17"/>
          </w:rPr>
          <w:t>&lt;/select&gt;&lt;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5" w:author="Unknown"/>
          <w:rFonts w:ascii="Verdana" w:eastAsia="Times New Roman" w:hAnsi="Verdana" w:cs="Courier New"/>
          <w:color w:val="FF0000"/>
          <w:sz w:val="17"/>
          <w:szCs w:val="17"/>
        </w:rPr>
      </w:pPr>
      <w:proofErr w:type="gramStart"/>
      <w:ins w:id="896" w:author="Unknown">
        <w:r w:rsidRPr="000A0662">
          <w:rPr>
            <w:rFonts w:ascii="Verdana" w:eastAsia="Times New Roman" w:hAnsi="Verdana" w:cs="Courier New"/>
            <w:color w:val="FF0000"/>
            <w:sz w:val="17"/>
            <w:szCs w:val="17"/>
          </w:rPr>
          <w:t>Username(</w:t>
        </w:r>
        <w:proofErr w:type="gramEnd"/>
        <w:r w:rsidRPr="000A0662">
          <w:rPr>
            <w:rFonts w:ascii="Verdana" w:eastAsia="Times New Roman" w:hAnsi="Verdana" w:cs="Courier New"/>
            <w:color w:val="FF0000"/>
            <w:sz w:val="17"/>
            <w:szCs w:val="17"/>
          </w:rPr>
          <w:t>6-8 characters): &lt;input type='text' id='username'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7" w:author="Unknown"/>
          <w:rFonts w:ascii="Verdana" w:eastAsia="Times New Roman" w:hAnsi="Verdana" w:cs="Courier New"/>
          <w:color w:val="FF0000"/>
          <w:sz w:val="17"/>
          <w:szCs w:val="17"/>
        </w:rPr>
      </w:pPr>
      <w:ins w:id="898" w:author="Unknown">
        <w:r w:rsidRPr="000A0662">
          <w:rPr>
            <w:rFonts w:ascii="Verdana" w:eastAsia="Times New Roman" w:hAnsi="Verdana" w:cs="Courier New"/>
            <w:color w:val="FF0000"/>
            <w:sz w:val="17"/>
            <w:szCs w:val="17"/>
          </w:rPr>
          <w:t>Email: &lt;input type='text' id='email' /&gt;&lt;</w:t>
        </w:r>
        <w:proofErr w:type="spellStart"/>
        <w:r w:rsidRPr="000A0662">
          <w:rPr>
            <w:rFonts w:ascii="Verdana" w:eastAsia="Times New Roman" w:hAnsi="Verdana" w:cs="Courier New"/>
            <w:color w:val="FF0000"/>
            <w:sz w:val="17"/>
            <w:szCs w:val="17"/>
          </w:rPr>
          <w:t>br</w:t>
        </w:r>
        <w:proofErr w:type="spellEnd"/>
        <w:r w:rsidRPr="000A0662">
          <w:rPr>
            <w:rFonts w:ascii="Verdana" w:eastAsia="Times New Roman" w:hAnsi="Verdana" w:cs="Courier New"/>
            <w:color w:val="FF0000"/>
            <w:sz w:val="17"/>
            <w:szCs w:val="17"/>
          </w:rPr>
          <w:t xml:space="preserve">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9" w:author="Unknown"/>
          <w:rFonts w:ascii="Verdana" w:eastAsia="Times New Roman" w:hAnsi="Verdana" w:cs="Courier New"/>
          <w:color w:val="FF0000"/>
          <w:sz w:val="17"/>
          <w:szCs w:val="17"/>
        </w:rPr>
      </w:pPr>
      <w:ins w:id="900" w:author="Unknown">
        <w:r w:rsidRPr="000A0662">
          <w:rPr>
            <w:rFonts w:ascii="Verdana" w:eastAsia="Times New Roman" w:hAnsi="Verdana" w:cs="Courier New"/>
            <w:color w:val="FF0000"/>
            <w:sz w:val="17"/>
            <w:szCs w:val="17"/>
          </w:rPr>
          <w:t>&lt;input type='submit' value='Check Form' /&gt;</w:t>
        </w:r>
      </w:ins>
    </w:p>
    <w:p w:rsidR="001C4856" w:rsidRPr="000A0662" w:rsidRDefault="001C4856" w:rsidP="001C4856">
      <w:pPr>
        <w:pBdr>
          <w:top w:val="single" w:sz="12" w:space="4" w:color="003B62"/>
          <w:left w:val="single" w:sz="12" w:space="4" w:color="003B62"/>
          <w:bottom w:val="single" w:sz="12" w:space="15" w:color="003B62"/>
          <w:right w:val="single" w:sz="12" w:space="4" w:color="003B62"/>
        </w:pBdr>
        <w:shd w:val="clear" w:color="auto" w:fill="B5C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901" w:author="Unknown"/>
          <w:rFonts w:ascii="Verdana" w:eastAsia="Times New Roman" w:hAnsi="Verdana" w:cs="Courier New"/>
          <w:color w:val="FF0000"/>
          <w:sz w:val="17"/>
          <w:szCs w:val="17"/>
        </w:rPr>
      </w:pPr>
      <w:ins w:id="902" w:author="Unknown">
        <w:r w:rsidRPr="000A0662">
          <w:rPr>
            <w:rFonts w:ascii="Verdana" w:eastAsia="Times New Roman" w:hAnsi="Verdana" w:cs="Courier New"/>
            <w:color w:val="FF0000"/>
            <w:sz w:val="17"/>
            <w:szCs w:val="17"/>
          </w:rPr>
          <w:t>&lt;/form&gt;</w:t>
        </w:r>
      </w:ins>
    </w:p>
    <w:p w:rsidR="001C4856" w:rsidRPr="000A0662" w:rsidRDefault="001C4856" w:rsidP="001C4856">
      <w:pPr>
        <w:shd w:val="clear" w:color="auto" w:fill="D2E7F4"/>
        <w:spacing w:before="150" w:after="0" w:line="240" w:lineRule="auto"/>
        <w:outlineLvl w:val="1"/>
        <w:rPr>
          <w:ins w:id="903" w:author="Unknown"/>
          <w:rFonts w:ascii="Times New Roman" w:eastAsia="Times New Roman" w:hAnsi="Times New Roman" w:cs="Times New Roman"/>
          <w:b/>
          <w:bCs/>
          <w:color w:val="FF0000"/>
          <w:sz w:val="25"/>
          <w:szCs w:val="25"/>
        </w:rPr>
      </w:pPr>
      <w:ins w:id="904" w:author="Unknown">
        <w:r w:rsidRPr="000A0662">
          <w:rPr>
            <w:rFonts w:ascii="Times New Roman" w:eastAsia="Times New Roman" w:hAnsi="Times New Roman" w:cs="Times New Roman"/>
            <w:b/>
            <w:bCs/>
            <w:color w:val="FF0000"/>
            <w:sz w:val="25"/>
            <w:szCs w:val="25"/>
          </w:rPr>
          <w:t>Display:</w:t>
        </w:r>
      </w:ins>
    </w:p>
    <w:p w:rsidR="001C4856" w:rsidRPr="000A0662" w:rsidRDefault="001C4856" w:rsidP="001C4856">
      <w:pPr>
        <w:pBdr>
          <w:bottom w:val="single" w:sz="6" w:space="1" w:color="auto"/>
        </w:pBdr>
        <w:spacing w:after="0" w:line="240" w:lineRule="auto"/>
        <w:jc w:val="center"/>
        <w:rPr>
          <w:rFonts w:ascii="Arial" w:eastAsia="Times New Roman" w:hAnsi="Arial" w:cs="Arial"/>
          <w:vanish/>
          <w:color w:val="FF0000"/>
          <w:sz w:val="16"/>
          <w:szCs w:val="16"/>
        </w:rPr>
      </w:pPr>
      <w:r w:rsidRPr="000A0662">
        <w:rPr>
          <w:rFonts w:ascii="Arial" w:eastAsia="Times New Roman" w:hAnsi="Arial" w:cs="Arial"/>
          <w:vanish/>
          <w:color w:val="FF0000"/>
          <w:sz w:val="16"/>
          <w:szCs w:val="16"/>
        </w:rPr>
        <w:t>Top of Form</w:t>
      </w:r>
    </w:p>
    <w:p w:rsidR="001C4856" w:rsidRPr="000A0662" w:rsidRDefault="001C4856" w:rsidP="001C4856">
      <w:pPr>
        <w:shd w:val="clear" w:color="auto" w:fill="B5CFE0"/>
        <w:spacing w:after="0" w:line="240" w:lineRule="auto"/>
        <w:rPr>
          <w:ins w:id="905" w:author="Unknown"/>
          <w:rFonts w:ascii="Verdana" w:eastAsia="Times New Roman" w:hAnsi="Verdana" w:cs="Times New Roman"/>
          <w:color w:val="FF0000"/>
          <w:sz w:val="19"/>
          <w:szCs w:val="19"/>
        </w:rPr>
      </w:pPr>
      <w:ins w:id="906" w:author="Unknown">
        <w:r w:rsidRPr="000A0662">
          <w:rPr>
            <w:rFonts w:ascii="Verdana" w:eastAsia="Times New Roman" w:hAnsi="Verdana" w:cs="Times New Roman"/>
            <w:color w:val="FF0000"/>
            <w:sz w:val="19"/>
            <w:szCs w:val="19"/>
          </w:rPr>
          <w:t>First Name:</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91" type="#_x0000_t75" style="width:53.25pt;height:18pt" o:ole="">
              <v:imagedata r:id="rId5" o:title=""/>
            </v:shape>
            <w:control r:id="rId14" w:name="DefaultOcxName6" w:shapeid="_x0000_i1091"/>
          </w:object>
        </w:r>
        <w:r w:rsidRPr="000A0662">
          <w:rPr>
            <w:rFonts w:ascii="Verdana" w:eastAsia="Times New Roman" w:hAnsi="Verdana" w:cs="Times New Roman"/>
            <w:color w:val="FF0000"/>
            <w:sz w:val="19"/>
            <w:szCs w:val="19"/>
          </w:rPr>
          <w:br/>
          <w:t>Address:</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95" type="#_x0000_t75" style="width:53.25pt;height:18pt" o:ole="">
              <v:imagedata r:id="rId5" o:title=""/>
            </v:shape>
            <w:control r:id="rId15" w:name="DefaultOcxName7" w:shapeid="_x0000_i1095"/>
          </w:object>
        </w:r>
        <w:r w:rsidRPr="000A0662">
          <w:rPr>
            <w:rFonts w:ascii="Verdana" w:eastAsia="Times New Roman" w:hAnsi="Verdana" w:cs="Times New Roman"/>
            <w:color w:val="FF0000"/>
            <w:sz w:val="19"/>
            <w:szCs w:val="19"/>
          </w:rPr>
          <w:br/>
          <w:t>Zip Code:</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099" type="#_x0000_t75" style="width:53.25pt;height:18pt" o:ole="">
              <v:imagedata r:id="rId5" o:title=""/>
            </v:shape>
            <w:control r:id="rId16" w:name="DefaultOcxName8" w:shapeid="_x0000_i1099"/>
          </w:object>
        </w:r>
        <w:r w:rsidRPr="000A0662">
          <w:rPr>
            <w:rFonts w:ascii="Verdana" w:eastAsia="Times New Roman" w:hAnsi="Verdana" w:cs="Times New Roman"/>
            <w:color w:val="FF0000"/>
            <w:sz w:val="19"/>
            <w:szCs w:val="19"/>
          </w:rPr>
          <w:br/>
          <w:t>State:</w:t>
        </w:r>
        <w:r w:rsidRPr="000A0662">
          <w:rPr>
            <w:rFonts w:ascii="Verdana" w:eastAsia="Times New Roman" w:hAnsi="Verdana" w:cs="Times New Roman"/>
            <w:color w:val="FF0000"/>
            <w:sz w:val="19"/>
          </w:rPr>
          <w:t>  </w:t>
        </w:r>
        <w:r w:rsidRPr="000A0662">
          <w:rPr>
            <w:rFonts w:ascii="Verdana" w:eastAsia="Times New Roman" w:hAnsi="Verdana" w:cs="Times New Roman"/>
            <w:color w:val="FF0000"/>
            <w:sz w:val="19"/>
            <w:szCs w:val="19"/>
          </w:rPr>
          <w:t xml:space="preserve"> </w:t>
        </w:r>
        <w:r w:rsidRPr="000A0662">
          <w:rPr>
            <w:rFonts w:ascii="Verdana" w:eastAsia="Times New Roman" w:hAnsi="Verdana" w:cs="Times New Roman"/>
            <w:color w:val="FF0000"/>
            <w:sz w:val="19"/>
          </w:rPr>
          <w:t> </w:t>
        </w:r>
        <w:r w:rsidRPr="000A0662">
          <w:rPr>
            <w:rFonts w:ascii="Verdana" w:eastAsia="Times New Roman" w:hAnsi="Verdana" w:cs="Times New Roman"/>
            <w:color w:val="FF0000"/>
            <w:sz w:val="19"/>
            <w:szCs w:val="19"/>
          </w:rPr>
          <w:t xml:space="preserve"> </w:t>
        </w:r>
        <w:r w:rsidRPr="000A0662">
          <w:rPr>
            <w:rFonts w:ascii="Verdana" w:eastAsia="Times New Roman" w:hAnsi="Verdana" w:cs="Times New Roman"/>
            <w:color w:val="FF0000"/>
            <w:sz w:val="19"/>
          </w:rPr>
          <w:t> </w:t>
        </w:r>
        <w:r w:rsidRPr="000A0662">
          <w:rPr>
            <w:rFonts w:ascii="Verdana" w:eastAsia="Times New Roman" w:hAnsi="Verdana" w:cs="Times New Roman"/>
            <w:color w:val="FF0000"/>
            <w:sz w:val="19"/>
            <w:szCs w:val="19"/>
          </w:rPr>
          <w:t xml:space="preserve"> </w:t>
        </w:r>
        <w:r w:rsidRPr="000A0662">
          <w:rPr>
            <w:rFonts w:ascii="Verdana" w:eastAsia="Times New Roman" w:hAnsi="Verdana" w:cs="Times New Roman"/>
            <w:color w:val="FF0000"/>
            <w:sz w:val="19"/>
          </w:rPr>
          <w:t> </w:t>
        </w:r>
        <w:r w:rsidRPr="000A0662">
          <w:rPr>
            <w:rFonts w:ascii="Verdana" w:eastAsia="Times New Roman" w:hAnsi="Verdana" w:cs="Times New Roman"/>
            <w:color w:val="FF0000"/>
            <w:sz w:val="19"/>
            <w:szCs w:val="19"/>
          </w:rPr>
          <w:t xml:space="preserve"> </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102" type="#_x0000_t75" style="width:93pt;height:18pt" o:ole="">
              <v:imagedata r:id="rId11" o:title=""/>
            </v:shape>
            <w:control r:id="rId17" w:name="DefaultOcxName9" w:shapeid="_x0000_i1102"/>
          </w:object>
        </w:r>
        <w:r w:rsidRPr="000A0662">
          <w:rPr>
            <w:rFonts w:ascii="Verdana" w:eastAsia="Times New Roman" w:hAnsi="Verdana" w:cs="Times New Roman"/>
            <w:color w:val="FF0000"/>
            <w:sz w:val="19"/>
            <w:szCs w:val="19"/>
          </w:rPr>
          <w:br/>
        </w:r>
        <w:proofErr w:type="gramStart"/>
        <w:r w:rsidRPr="000A0662">
          <w:rPr>
            <w:rFonts w:ascii="Verdana" w:eastAsia="Times New Roman" w:hAnsi="Verdana" w:cs="Times New Roman"/>
            <w:color w:val="FF0000"/>
            <w:sz w:val="19"/>
            <w:szCs w:val="19"/>
          </w:rPr>
          <w:t>Username(</w:t>
        </w:r>
        <w:proofErr w:type="gramEnd"/>
        <w:r w:rsidRPr="000A0662">
          <w:rPr>
            <w:rFonts w:ascii="Verdana" w:eastAsia="Times New Roman" w:hAnsi="Verdana" w:cs="Times New Roman"/>
            <w:color w:val="FF0000"/>
            <w:sz w:val="19"/>
            <w:szCs w:val="19"/>
          </w:rPr>
          <w:t>6-8 characters):</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106" type="#_x0000_t75" style="width:53.25pt;height:18pt" o:ole="">
              <v:imagedata r:id="rId5" o:title=""/>
            </v:shape>
            <w:control r:id="rId18" w:name="DefaultOcxName10" w:shapeid="_x0000_i1106"/>
          </w:object>
        </w:r>
        <w:r w:rsidRPr="000A0662">
          <w:rPr>
            <w:rFonts w:ascii="Verdana" w:eastAsia="Times New Roman" w:hAnsi="Verdana" w:cs="Times New Roman"/>
            <w:color w:val="FF0000"/>
            <w:sz w:val="19"/>
            <w:szCs w:val="19"/>
          </w:rPr>
          <w:br/>
          <w:t>Email:</w:t>
        </w:r>
        <w:r w:rsidRPr="000A0662">
          <w:rPr>
            <w:rFonts w:ascii="Verdana" w:eastAsia="Times New Roman" w:hAnsi="Verdana" w:cs="Times New Roman"/>
            <w:color w:val="FF0000"/>
            <w:sz w:val="19"/>
          </w:rPr>
          <w:t> </w:t>
        </w:r>
        <w:r w:rsidR="004120D2" w:rsidRPr="000A0662">
          <w:rPr>
            <w:rFonts w:ascii="Verdana" w:eastAsia="Times New Roman" w:hAnsi="Verdana" w:cs="Times New Roman"/>
            <w:color w:val="FF0000"/>
            <w:sz w:val="19"/>
            <w:szCs w:val="19"/>
          </w:rPr>
          <w:object w:dxaOrig="1065" w:dyaOrig="360">
            <v:shape id="_x0000_i1110" type="#_x0000_t75" style="width:53.25pt;height:18pt" o:ole="">
              <v:imagedata r:id="rId5" o:title=""/>
            </v:shape>
            <w:control r:id="rId19" w:name="DefaultOcxName11" w:shapeid="_x0000_i1110"/>
          </w:object>
        </w:r>
        <w:r w:rsidRPr="000A0662">
          <w:rPr>
            <w:rFonts w:ascii="Verdana" w:eastAsia="Times New Roman" w:hAnsi="Verdana" w:cs="Times New Roman"/>
            <w:color w:val="FF0000"/>
            <w:sz w:val="19"/>
            <w:szCs w:val="19"/>
          </w:rPr>
          <w:br/>
        </w:r>
        <w:r w:rsidR="004120D2" w:rsidRPr="000A0662">
          <w:rPr>
            <w:rFonts w:ascii="Verdana" w:eastAsia="Times New Roman" w:hAnsi="Verdana" w:cs="Times New Roman"/>
            <w:color w:val="FF0000"/>
            <w:sz w:val="19"/>
            <w:szCs w:val="19"/>
          </w:rPr>
          <w:object w:dxaOrig="1065" w:dyaOrig="360">
            <v:shape id="_x0000_i1113" type="#_x0000_t75" style="width:55.5pt;height:22.5pt" o:ole="">
              <v:imagedata r:id="rId20" o:title=""/>
            </v:shape>
            <w:control r:id="rId21" w:name="DefaultOcxName12" w:shapeid="_x0000_i1113"/>
          </w:object>
        </w:r>
      </w:ins>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lastRenderedPageBreak/>
        <w:t>Form Validation</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In this document we have discussed JavaScript Form Validation using a sample registration form. The tutorial explores JavaScript validation on submit with detail explanation.</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Following pictorial shows in which field, what validation we want to impose.</w:t>
      </w:r>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3" type="#_x0000_t75" alt="JavaScript Form Validation using sample registration form" style="width:355.5pt;height:411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How would we set those validations</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We will create JavaScript functions (one for each input field whose value is </w:t>
      </w:r>
      <w:proofErr w:type="gramStart"/>
      <w:r>
        <w:rPr>
          <w:rFonts w:ascii="Helvetica" w:hAnsi="Helvetica" w:cs="Helvetica"/>
          <w:color w:val="333333"/>
          <w:sz w:val="26"/>
          <w:szCs w:val="26"/>
        </w:rPr>
        <w:t>to</w:t>
      </w:r>
      <w:proofErr w:type="gramEnd"/>
      <w:r>
        <w:rPr>
          <w:rFonts w:ascii="Helvetica" w:hAnsi="Helvetica" w:cs="Helvetica"/>
          <w:color w:val="333333"/>
          <w:sz w:val="26"/>
          <w:szCs w:val="26"/>
        </w:rPr>
        <w:t xml:space="preserve"> validated) which checks whether a value submitted by user passes the validation.</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All those functions are called into another function.</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lastRenderedPageBreak/>
        <w:t>It sets the focus to the input field until the user supplies a valid value.</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When user does so, they may proceed and can supply value to the next available field.</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later JavaScript function created is called on </w:t>
      </w:r>
      <w:proofErr w:type="spellStart"/>
      <w:r>
        <w:rPr>
          <w:rFonts w:ascii="Helvetica" w:hAnsi="Helvetica" w:cs="Helvetica"/>
          <w:color w:val="333333"/>
          <w:sz w:val="26"/>
          <w:szCs w:val="26"/>
        </w:rPr>
        <w:t>onsubmit</w:t>
      </w:r>
      <w:proofErr w:type="spellEnd"/>
      <w:r>
        <w:rPr>
          <w:rFonts w:ascii="Helvetica" w:hAnsi="Helvetica" w:cs="Helvetica"/>
          <w:color w:val="333333"/>
          <w:sz w:val="26"/>
          <w:szCs w:val="26"/>
        </w:rPr>
        <w:t xml:space="preserve"> event of the form.</w: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HTML Code of the Sample Registration Form</w:t>
      </w:r>
    </w:p>
    <w:p w:rsidR="00FB3745" w:rsidRDefault="004120D2" w:rsidP="00FB3745">
      <w:pPr>
        <w:shd w:val="clear" w:color="auto" w:fill="F8F8F8"/>
        <w:rPr>
          <w:rFonts w:ascii="Verdana" w:hAnsi="Verdana" w:cs="Consolas"/>
          <w:color w:val="C0C0C0"/>
          <w:sz w:val="14"/>
          <w:szCs w:val="14"/>
        </w:rPr>
      </w:pPr>
      <w:hyperlink r:id="rId22"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23"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24" w:history="1">
        <w:r w:rsidR="00FB3745">
          <w:rPr>
            <w:rStyle w:val="Hyperlink"/>
            <w:rFonts w:ascii="Verdana" w:hAnsi="Verdana" w:cs="Consolas"/>
            <w:color w:val="A0A0A0"/>
            <w:sz w:val="14"/>
            <w:szCs w:val="14"/>
            <w:bdr w:val="none" w:sz="0" w:space="0" w:color="auto" w:frame="1"/>
          </w:rPr>
          <w:t>print</w:t>
        </w:r>
        <w:proofErr w:type="spellEnd"/>
      </w:hyperlink>
      <w:hyperlink r:id="rId25"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&lt;!DOCTYPE html</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html</w:t>
      </w:r>
      <w:r>
        <w:rPr>
          <w:rFonts w:ascii="Consolas" w:hAnsi="Consolas" w:cs="Consolas"/>
          <w:color w:val="000000"/>
          <w:sz w:val="21"/>
          <w:szCs w:val="21"/>
          <w:bdr w:val="none" w:sz="0" w:space="0" w:color="auto" w:frame="1"/>
        </w:rPr>
        <w:t> </w:t>
      </w:r>
      <w:proofErr w:type="spellStart"/>
      <w:r>
        <w:rPr>
          <w:rStyle w:val="attribute"/>
          <w:rFonts w:ascii="Consolas" w:hAnsi="Consolas" w:cs="Consolas"/>
          <w:color w:val="FF0000"/>
          <w:sz w:val="21"/>
          <w:szCs w:val="21"/>
          <w:bdr w:val="none" w:sz="0" w:space="0" w:color="auto" w:frame="1"/>
        </w:rPr>
        <w:t>lang</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"en"</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head</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meta</w:t>
      </w:r>
      <w:r>
        <w:rPr>
          <w:rFonts w:ascii="Consolas" w:hAnsi="Consolas" w:cs="Consolas"/>
          <w:color w:val="000000"/>
          <w:sz w:val="21"/>
          <w:szCs w:val="21"/>
          <w:bdr w:val="none" w:sz="0" w:space="0" w:color="auto" w:frame="1"/>
        </w:rPr>
        <w:t> </w:t>
      </w:r>
      <w:proofErr w:type="spellStart"/>
      <w:r>
        <w:rPr>
          <w:rStyle w:val="attribute"/>
          <w:rFonts w:ascii="Consolas" w:hAnsi="Consolas" w:cs="Consolas"/>
          <w:color w:val="FF0000"/>
          <w:sz w:val="21"/>
          <w:szCs w:val="21"/>
          <w:bdr w:val="none" w:sz="0" w:space="0" w:color="auto" w:frame="1"/>
        </w:rPr>
        <w:t>charset</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"utf-8"</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title</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JavaScript Form Validation using a sample registration form</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title</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meta</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"keywords"</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content</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"example, JavaScript Form Validation, Sample registration form"</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gramStart"/>
      <w:r>
        <w:rPr>
          <w:rStyle w:val="tag-name"/>
          <w:rFonts w:ascii="Consolas" w:hAnsi="Consolas" w:cs="Consolas"/>
          <w:b/>
          <w:bCs/>
          <w:color w:val="006699"/>
          <w:sz w:val="21"/>
          <w:szCs w:val="21"/>
          <w:bdr w:val="none" w:sz="0" w:space="0" w:color="auto" w:frame="1"/>
        </w:rPr>
        <w:t>meta</w:t>
      </w:r>
      <w:proofErr w:type="gramEnd"/>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"description"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content</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"This document is an example of JavaScript Form Validation using a sample registration form. "</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link</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rel</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'stylesheet'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href</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'js-form-validation.css'</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'text/css'</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script</w:t>
      </w:r>
      <w:r>
        <w:rPr>
          <w:rFonts w:ascii="Consolas" w:hAnsi="Consolas" w:cs="Consolas"/>
          <w:color w:val="000000"/>
          <w:sz w:val="21"/>
          <w:szCs w:val="21"/>
          <w:bdr w:val="none" w:sz="0" w:space="0" w:color="auto" w:frame="1"/>
        </w:rPr>
        <w:t> </w:t>
      </w:r>
      <w:proofErr w:type="spellStart"/>
      <w:r>
        <w:rPr>
          <w:rStyle w:val="attribute"/>
          <w:rFonts w:ascii="Consolas" w:hAnsi="Consolas" w:cs="Consolas"/>
          <w:color w:val="FF0000"/>
          <w:sz w:val="21"/>
          <w:szCs w:val="21"/>
          <w:bdr w:val="none" w:sz="0" w:space="0" w:color="auto" w:frame="1"/>
        </w:rPr>
        <w:t>src</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"sample-registration-form-validation.js"</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script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head</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body</w:t>
      </w:r>
      <w:r>
        <w:rPr>
          <w:rFonts w:ascii="Consolas" w:hAnsi="Consolas" w:cs="Consolas"/>
          <w:color w:val="000000"/>
          <w:sz w:val="21"/>
          <w:szCs w:val="21"/>
          <w:bdr w:val="none" w:sz="0" w:space="0" w:color="auto" w:frame="1"/>
        </w:rPr>
        <w:t> </w:t>
      </w:r>
      <w:proofErr w:type="spellStart"/>
      <w:r>
        <w:rPr>
          <w:rStyle w:val="attribute"/>
          <w:rFonts w:ascii="Consolas" w:hAnsi="Consolas" w:cs="Consolas"/>
          <w:color w:val="FF0000"/>
          <w:sz w:val="21"/>
          <w:szCs w:val="21"/>
          <w:bdr w:val="none" w:sz="0" w:space="0" w:color="auto" w:frame="1"/>
        </w:rPr>
        <w:t>onload</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document.registration.userid.focus</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h1</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Registration Form</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h1</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p</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Use tab keys to move from one input field to the next.</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p</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form</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'registration'</w:t>
      </w:r>
      <w:r>
        <w:rPr>
          <w:rFonts w:ascii="Consolas" w:hAnsi="Consolas" w:cs="Consolas"/>
          <w:color w:val="000000"/>
          <w:sz w:val="21"/>
          <w:szCs w:val="21"/>
          <w:bdr w:val="none" w:sz="0" w:space="0" w:color="auto" w:frame="1"/>
        </w:rPr>
        <w:t> </w:t>
      </w:r>
      <w:proofErr w:type="spellStart"/>
      <w:r>
        <w:rPr>
          <w:rStyle w:val="attribute"/>
          <w:rFonts w:ascii="Consolas" w:hAnsi="Consolas" w:cs="Consolas"/>
          <w:color w:val="FF0000"/>
          <w:sz w:val="21"/>
          <w:szCs w:val="21"/>
          <w:bdr w:val="none" w:sz="0" w:space="0" w:color="auto" w:frame="1"/>
        </w:rPr>
        <w:t>onSubmit</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"return </w:t>
      </w:r>
      <w:proofErr w:type="spellStart"/>
      <w:r>
        <w:rPr>
          <w:rStyle w:val="attribute-value"/>
          <w:rFonts w:ascii="Consolas" w:hAnsi="Consolas" w:cs="Consolas"/>
          <w:color w:val="0000FF"/>
          <w:sz w:val="21"/>
          <w:szCs w:val="21"/>
          <w:bdr w:val="none" w:sz="0" w:space="0" w:color="auto" w:frame="1"/>
        </w:rPr>
        <w:t>formValidation</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ul</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userid</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User id:</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userid</w:t>
      </w:r>
      <w:proofErr w:type="spellEnd"/>
      <w:r>
        <w:rPr>
          <w:rStyle w:val="attribute-value"/>
          <w:rFonts w:ascii="Consolas" w:hAnsi="Consolas" w:cs="Consolas"/>
          <w:color w:val="0000FF"/>
          <w:sz w:val="21"/>
          <w:szCs w:val="21"/>
          <w:bdr w:val="none" w:sz="0" w:space="0" w:color="auto" w:frame="1"/>
        </w:rPr>
        <w: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size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"12"</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passid</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Password:</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"password"</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passid</w:t>
      </w:r>
      <w:proofErr w:type="spellEnd"/>
      <w:r>
        <w:rPr>
          <w:rStyle w:val="attribute-value"/>
          <w:rFonts w:ascii="Consolas" w:hAnsi="Consolas" w:cs="Consolas"/>
          <w:color w:val="0000FF"/>
          <w:sz w:val="21"/>
          <w:szCs w:val="21"/>
          <w:bdr w:val="none" w:sz="0" w:space="0" w:color="auto" w:frame="1"/>
        </w:rPr>
        <w: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size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"12"</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"username"</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Name:</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"username"</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size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"50"</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"address"</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Address:</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"address"</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size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"50"</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"country"</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Country:</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select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"country"</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selected</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"Default"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(Please select a country)</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"AF"</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Australia</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"AL"</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Canada</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"DZ"</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India</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"AS"</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Russia</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"AD"</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USA</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option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select</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"zip"</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ZIP Code:</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"zip"</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lastRenderedPageBreak/>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"email"</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Email:</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"text"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"email"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size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"50"</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id</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"gender"</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Sex:</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"radio"</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"msex"</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"Male"</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Male</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"radio"</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"fsex"</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"Female"</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Female</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Language:</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"checkbox"</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"en"</w:t>
      </w:r>
      <w:r>
        <w:rPr>
          <w:rFonts w:ascii="Consolas" w:hAnsi="Consolas" w:cs="Consolas"/>
          <w:color w:val="000000"/>
          <w:sz w:val="21"/>
          <w:szCs w:val="21"/>
          <w:bdr w:val="none" w:sz="0" w:space="0" w:color="auto" w:frame="1"/>
        </w:rPr>
        <w:t> checked </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English</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"checkbox"</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"nonen"</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"noen"</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Non English</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span</w:t>
      </w:r>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li</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label</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for</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desc</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About:</w:t>
      </w: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label</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textarea</w:t>
      </w:r>
      <w:proofErr w:type="spellEnd"/>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desc</w:t>
      </w:r>
      <w:proofErr w:type="spellEnd"/>
      <w:r>
        <w:rPr>
          <w:rStyle w:val="attribute-value"/>
          <w:rFonts w:ascii="Consolas" w:hAnsi="Consolas" w:cs="Consolas"/>
          <w:color w:val="0000FF"/>
          <w:sz w:val="21"/>
          <w:szCs w:val="21"/>
          <w:bdr w:val="none" w:sz="0" w:space="0" w:color="auto" w:frame="1"/>
        </w:rPr>
        <w: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id</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w:t>
      </w:r>
      <w:proofErr w:type="spellStart"/>
      <w:r>
        <w:rPr>
          <w:rStyle w:val="attribute-value"/>
          <w:rFonts w:ascii="Consolas" w:hAnsi="Consolas" w:cs="Consolas"/>
          <w:color w:val="0000FF"/>
          <w:sz w:val="21"/>
          <w:szCs w:val="21"/>
          <w:bdr w:val="none" w:sz="0" w:space="0" w:color="auto" w:frame="1"/>
        </w:rPr>
        <w:t>desc</w:t>
      </w:r>
      <w:proofErr w:type="spellEnd"/>
      <w:r>
        <w:rPr>
          <w:rStyle w:val="attribute-value"/>
          <w:rFonts w:ascii="Consolas" w:hAnsi="Consolas" w:cs="Consolas"/>
          <w:color w:val="0000FF"/>
          <w:sz w:val="21"/>
          <w:szCs w:val="21"/>
          <w:bdr w:val="none" w:sz="0" w:space="0" w:color="auto" w:frame="1"/>
        </w:rPr>
        <w:t>"</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textarea</w:t>
      </w:r>
      <w:proofErr w:type="spellEnd"/>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&gt;&lt;</w:t>
      </w:r>
      <w:r>
        <w:rPr>
          <w:rStyle w:val="tag-name"/>
          <w:rFonts w:ascii="Consolas" w:hAnsi="Consolas" w:cs="Consolas"/>
          <w:b/>
          <w:bCs/>
          <w:color w:val="006699"/>
          <w:sz w:val="21"/>
          <w:szCs w:val="21"/>
          <w:bdr w:val="none" w:sz="0" w:space="0" w:color="auto" w:frame="1"/>
        </w:rPr>
        <w:t>input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type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"submit"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"submit"</w:t>
      </w:r>
      <w:r>
        <w:rPr>
          <w:rFonts w:ascii="Consolas" w:hAnsi="Consolas" w:cs="Consolas"/>
          <w:color w:val="000000"/>
          <w:sz w:val="21"/>
          <w:szCs w:val="21"/>
          <w:bdr w:val="none" w:sz="0" w:space="0" w:color="auto" w:frame="1"/>
        </w:rPr>
        <w:t> </w:t>
      </w:r>
      <w:r>
        <w:rPr>
          <w:rStyle w:val="attribute"/>
          <w:rFonts w:ascii="Consolas" w:hAnsi="Consolas" w:cs="Consolas"/>
          <w:color w:val="FF0000"/>
          <w:sz w:val="21"/>
          <w:szCs w:val="21"/>
          <w:bdr w:val="none" w:sz="0" w:space="0" w:color="auto" w:frame="1"/>
        </w:rPr>
        <w:t>value</w:t>
      </w:r>
      <w:r>
        <w:rPr>
          <w:rFonts w:ascii="Consolas" w:hAnsi="Consolas" w:cs="Consolas"/>
          <w:color w:val="000000"/>
          <w:sz w:val="21"/>
          <w:szCs w:val="21"/>
          <w:bdr w:val="none" w:sz="0" w:space="0" w:color="auto" w:frame="1"/>
        </w:rPr>
        <w:t>=</w:t>
      </w:r>
      <w:r>
        <w:rPr>
          <w:rStyle w:val="attribute-value"/>
          <w:rFonts w:ascii="Consolas" w:hAnsi="Consolas" w:cs="Consolas"/>
          <w:color w:val="0000FF"/>
          <w:sz w:val="21"/>
          <w:szCs w:val="21"/>
          <w:bdr w:val="none" w:sz="0" w:space="0" w:color="auto" w:frame="1"/>
        </w:rPr>
        <w:t>"Submit"</w:t>
      </w:r>
      <w:r>
        <w:rPr>
          <w:rFonts w:ascii="Consolas" w:hAnsi="Consolas" w:cs="Consolas"/>
          <w:color w:val="000000"/>
          <w:sz w:val="21"/>
          <w:szCs w:val="21"/>
          <w:bdr w:val="none" w:sz="0" w:space="0" w:color="auto" w:frame="1"/>
        </w:rPr>
        <w:t> </w:t>
      </w:r>
      <w:r>
        <w:rPr>
          <w:rStyle w:val="tag"/>
          <w:rFonts w:ascii="Consolas" w:hAnsi="Consolas" w:cs="Consolas"/>
          <w:b/>
          <w:bCs/>
          <w:color w:val="006699"/>
          <w:sz w:val="21"/>
          <w:szCs w:val="21"/>
          <w:bdr w:val="none" w:sz="0" w:space="0" w:color="auto" w:frame="1"/>
        </w:rPr>
        <w:t>/&gt;&lt;/</w:t>
      </w:r>
      <w:proofErr w:type="spellStart"/>
      <w:r>
        <w:rPr>
          <w:rStyle w:val="tag-name"/>
          <w:rFonts w:ascii="Consolas" w:hAnsi="Consolas" w:cs="Consolas"/>
          <w:b/>
          <w:bCs/>
          <w:color w:val="006699"/>
          <w:sz w:val="21"/>
          <w:szCs w:val="21"/>
          <w:bdr w:val="none" w:sz="0" w:space="0" w:color="auto" w:frame="1"/>
        </w:rPr>
        <w:t>li</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proofErr w:type="spellStart"/>
      <w:r>
        <w:rPr>
          <w:rStyle w:val="tag-name"/>
          <w:rFonts w:ascii="Consolas" w:hAnsi="Consolas" w:cs="Consolas"/>
          <w:b/>
          <w:bCs/>
          <w:color w:val="006699"/>
          <w:sz w:val="21"/>
          <w:szCs w:val="21"/>
          <w:bdr w:val="none" w:sz="0" w:space="0" w:color="auto" w:frame="1"/>
        </w:rPr>
        <w:t>ul</w:t>
      </w:r>
      <w:proofErr w:type="spellEnd"/>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form</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body</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numPr>
          <w:ilvl w:val="0"/>
          <w:numId w:val="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b/>
          <w:bCs/>
          <w:color w:val="006699"/>
          <w:sz w:val="21"/>
          <w:szCs w:val="21"/>
          <w:bdr w:val="none" w:sz="0" w:space="0" w:color="auto" w:frame="1"/>
        </w:rPr>
        <w:t>&lt;/</w:t>
      </w:r>
      <w:r>
        <w:rPr>
          <w:rStyle w:val="tag-name"/>
          <w:rFonts w:ascii="Consolas" w:hAnsi="Consolas" w:cs="Consolas"/>
          <w:b/>
          <w:bCs/>
          <w:color w:val="006699"/>
          <w:sz w:val="21"/>
          <w:szCs w:val="21"/>
          <w:bdr w:val="none" w:sz="0" w:space="0" w:color="auto" w:frame="1"/>
        </w:rPr>
        <w:t>html</w:t>
      </w:r>
      <w:r>
        <w:rPr>
          <w:rStyle w:val="tag"/>
          <w:rFonts w:ascii="Consolas" w:hAnsi="Consolas" w:cs="Consolas"/>
          <w:b/>
          <w:bCs/>
          <w:color w:val="006699"/>
          <w:sz w:val="21"/>
          <w:szCs w:val="21"/>
          <w:bdr w:val="none" w:sz="0" w:space="0" w:color="auto" w:frame="1"/>
        </w:rPr>
        <w:t>&gt;</w:t>
      </w: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proofErr w:type="gramStart"/>
      <w:r>
        <w:rPr>
          <w:rFonts w:ascii="Helvetica" w:hAnsi="Helvetica" w:cs="Helvetica"/>
          <w:color w:val="333333"/>
          <w:sz w:val="26"/>
          <w:szCs w:val="26"/>
        </w:rPr>
        <w:t>sample-registration-form-validation.js</w:t>
      </w:r>
      <w:proofErr w:type="gramEnd"/>
      <w:r>
        <w:rPr>
          <w:rFonts w:ascii="Helvetica" w:hAnsi="Helvetica" w:cs="Helvetica"/>
          <w:color w:val="333333"/>
          <w:sz w:val="26"/>
          <w:szCs w:val="26"/>
        </w:rPr>
        <w:t xml:space="preserve"> is the external JavaScript file which contains the JavaScript </w:t>
      </w:r>
      <w:proofErr w:type="spellStart"/>
      <w:r>
        <w:rPr>
          <w:rFonts w:ascii="Helvetica" w:hAnsi="Helvetica" w:cs="Helvetica"/>
          <w:color w:val="333333"/>
          <w:sz w:val="26"/>
          <w:szCs w:val="26"/>
        </w:rPr>
        <w:t>ocde</w:t>
      </w:r>
      <w:proofErr w:type="spellEnd"/>
      <w:r>
        <w:rPr>
          <w:rFonts w:ascii="Helvetica" w:hAnsi="Helvetica" w:cs="Helvetica"/>
          <w:color w:val="333333"/>
          <w:sz w:val="26"/>
          <w:szCs w:val="26"/>
        </w:rPr>
        <w:t xml:space="preserve"> used to validate the form. </w:t>
      </w:r>
      <w:proofErr w:type="gramStart"/>
      <w:r>
        <w:rPr>
          <w:rFonts w:ascii="Helvetica" w:hAnsi="Helvetica" w:cs="Helvetica"/>
          <w:color w:val="333333"/>
          <w:sz w:val="26"/>
          <w:szCs w:val="26"/>
        </w:rPr>
        <w:t>js-form-validation.css</w:t>
      </w:r>
      <w:proofErr w:type="gramEnd"/>
      <w:r>
        <w:rPr>
          <w:rFonts w:ascii="Helvetica" w:hAnsi="Helvetica" w:cs="Helvetica"/>
          <w:color w:val="333333"/>
          <w:sz w:val="26"/>
          <w:szCs w:val="26"/>
        </w:rPr>
        <w:t xml:space="preserve"> is the </w:t>
      </w:r>
      <w:proofErr w:type="spellStart"/>
      <w:r>
        <w:rPr>
          <w:rFonts w:ascii="Helvetica" w:hAnsi="Helvetica" w:cs="Helvetica"/>
          <w:color w:val="333333"/>
          <w:sz w:val="26"/>
          <w:szCs w:val="26"/>
        </w:rPr>
        <w:t>stylesheet</w:t>
      </w:r>
      <w:proofErr w:type="spellEnd"/>
      <w:r>
        <w:rPr>
          <w:rFonts w:ascii="Helvetica" w:hAnsi="Helvetica" w:cs="Helvetica"/>
          <w:color w:val="333333"/>
          <w:sz w:val="26"/>
          <w:szCs w:val="26"/>
        </w:rPr>
        <w:t xml:space="preserve"> containing styles for the form. Notice that for validation, the JavaScript function containing the code to validate is called on the </w:t>
      </w:r>
      <w:proofErr w:type="spellStart"/>
      <w:r>
        <w:rPr>
          <w:rFonts w:ascii="Helvetica" w:hAnsi="Helvetica" w:cs="Helvetica"/>
          <w:color w:val="333333"/>
          <w:sz w:val="26"/>
          <w:szCs w:val="26"/>
        </w:rPr>
        <w:t>onSubmit</w:t>
      </w:r>
      <w:proofErr w:type="spellEnd"/>
      <w:r>
        <w:rPr>
          <w:rFonts w:ascii="Helvetica" w:hAnsi="Helvetica" w:cs="Helvetica"/>
          <w:color w:val="333333"/>
          <w:sz w:val="26"/>
          <w:szCs w:val="26"/>
        </w:rPr>
        <w:t xml:space="preserve"> event of the form.</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For the sake of demonstration, we have taken five countries only. You may add any number of countries in the list.</w: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CSS Code of the Sample Registration Form</w:t>
      </w:r>
    </w:p>
    <w:p w:rsidR="00FB3745" w:rsidRDefault="004120D2" w:rsidP="00FB3745">
      <w:pPr>
        <w:shd w:val="clear" w:color="auto" w:fill="F8F8F8"/>
        <w:rPr>
          <w:rFonts w:ascii="Verdana" w:hAnsi="Verdana" w:cs="Consolas"/>
          <w:color w:val="C0C0C0"/>
          <w:sz w:val="14"/>
          <w:szCs w:val="14"/>
        </w:rPr>
      </w:pPr>
      <w:hyperlink r:id="rId26"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27"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28" w:history="1">
        <w:r w:rsidR="00FB3745">
          <w:rPr>
            <w:rStyle w:val="Hyperlink"/>
            <w:rFonts w:ascii="Verdana" w:hAnsi="Verdana" w:cs="Consolas"/>
            <w:color w:val="A0A0A0"/>
            <w:sz w:val="14"/>
            <w:szCs w:val="14"/>
            <w:bdr w:val="none" w:sz="0" w:space="0" w:color="auto" w:frame="1"/>
          </w:rPr>
          <w:t>print</w:t>
        </w:r>
        <w:proofErr w:type="spellEnd"/>
      </w:hyperlink>
      <w:hyperlink r:id="rId29"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h</w:t>
      </w:r>
      <w:r>
        <w:rPr>
          <w:rStyle w:val="value"/>
          <w:rFonts w:ascii="Consolas" w:hAnsi="Consolas" w:cs="Consolas"/>
          <w:color w:val="000000"/>
          <w:sz w:val="21"/>
          <w:szCs w:val="21"/>
          <w:bdr w:val="none" w:sz="0" w:space="0" w:color="auto" w:frame="1"/>
        </w:rPr>
        <w:t>1</w:t>
      </w:r>
      <w:r>
        <w:rPr>
          <w:rFonts w:ascii="Consolas" w:hAnsi="Consolas" w:cs="Consolas"/>
          <w:color w:val="000000"/>
          <w:sz w:val="21"/>
          <w:szCs w:val="21"/>
          <w:bdr w:val="none" w:sz="0" w:space="0" w:color="auto" w:frame="1"/>
        </w:rPr>
        <w:t> {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margin-left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70px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form </w:t>
      </w:r>
      <w:proofErr w:type="spellStart"/>
      <w:r>
        <w:rPr>
          <w:rFonts w:ascii="Consolas" w:hAnsi="Consolas" w:cs="Consolas"/>
          <w:color w:val="000000"/>
          <w:sz w:val="21"/>
          <w:szCs w:val="21"/>
          <w:bdr w:val="none" w:sz="0" w:space="0" w:color="auto" w:frame="1"/>
        </w:rPr>
        <w:t>li</w:t>
      </w:r>
      <w:proofErr w:type="spellEnd"/>
      <w:r>
        <w:rPr>
          <w:rFonts w:ascii="Consolas" w:hAnsi="Consolas" w:cs="Consolas"/>
          <w:color w:val="000000"/>
          <w:sz w:val="21"/>
          <w:szCs w:val="21"/>
          <w:bdr w:val="none" w:sz="0" w:space="0" w:color="auto" w:frame="1"/>
        </w:rPr>
        <w:t> {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list-style</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none</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margin-bottom</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5px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form </w:t>
      </w:r>
      <w:proofErr w:type="spellStart"/>
      <w:r>
        <w:rPr>
          <w:rFonts w:ascii="Consolas" w:hAnsi="Consolas" w:cs="Consolas"/>
          <w:color w:val="000000"/>
          <w:sz w:val="21"/>
          <w:szCs w:val="21"/>
          <w:bdr w:val="none" w:sz="0" w:space="0" w:color="auto" w:frame="1"/>
        </w:rPr>
        <w:t>ul</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li</w:t>
      </w:r>
      <w:proofErr w:type="spellEnd"/>
      <w:r>
        <w:rPr>
          <w:rFonts w:ascii="Consolas" w:hAnsi="Consolas" w:cs="Consolas"/>
          <w:color w:val="000000"/>
          <w:sz w:val="21"/>
          <w:szCs w:val="21"/>
          <w:bdr w:val="none" w:sz="0" w:space="0" w:color="auto" w:frame="1"/>
        </w:rPr>
        <w:t> label{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float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left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clear</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left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width</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100px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text-align</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right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margin-right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10px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lastRenderedPageBreak/>
        <w:t>font-</w:t>
      </w:r>
      <w:proofErr w:type="spellStart"/>
      <w:r>
        <w:rPr>
          <w:rStyle w:val="keyword"/>
          <w:rFonts w:ascii="Consolas" w:hAnsi="Consolas" w:cs="Consolas"/>
          <w:b/>
          <w:bCs/>
          <w:color w:val="006699"/>
          <w:sz w:val="21"/>
          <w:szCs w:val="21"/>
          <w:bdr w:val="none" w:sz="0" w:space="0" w:color="auto" w:frame="1"/>
        </w:rPr>
        <w:t>family</w:t>
      </w:r>
      <w:r>
        <w:rPr>
          <w:rFonts w:ascii="Consolas" w:hAnsi="Consolas" w:cs="Consolas"/>
          <w:color w:val="000000"/>
          <w:sz w:val="21"/>
          <w:szCs w:val="21"/>
          <w:bdr w:val="none" w:sz="0" w:space="0" w:color="auto" w:frame="1"/>
        </w:rPr>
        <w:t>:</w:t>
      </w:r>
      <w:r>
        <w:rPr>
          <w:rStyle w:val="value"/>
          <w:rFonts w:ascii="Consolas" w:hAnsi="Consolas" w:cs="Consolas"/>
          <w:color w:val="000000"/>
          <w:sz w:val="21"/>
          <w:szCs w:val="21"/>
          <w:bdr w:val="none" w:sz="0" w:space="0" w:color="auto" w:frame="1"/>
        </w:rPr>
        <w:t>Verdana</w:t>
      </w:r>
      <w:proofErr w:type="spellEnd"/>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Arial</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Helvetica</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sans-serif</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font-size</w:t>
      </w:r>
      <w:r>
        <w:rPr>
          <w:rFonts w:ascii="Consolas" w:hAnsi="Consolas" w:cs="Consolas"/>
          <w:color w:val="000000"/>
          <w:sz w:val="21"/>
          <w:szCs w:val="21"/>
          <w:bdr w:val="none" w:sz="0" w:space="0" w:color="auto" w:frame="1"/>
        </w:rPr>
        <w:t>:</w:t>
      </w:r>
      <w:r>
        <w:rPr>
          <w:rStyle w:val="value"/>
          <w:rFonts w:ascii="Consolas" w:hAnsi="Consolas" w:cs="Consolas"/>
          <w:color w:val="000000"/>
          <w:sz w:val="21"/>
          <w:szCs w:val="21"/>
          <w:bdr w:val="none" w:sz="0" w:space="0" w:color="auto" w:frame="1"/>
        </w:rPr>
        <w:t>14px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form </w:t>
      </w:r>
      <w:proofErr w:type="spellStart"/>
      <w:r>
        <w:rPr>
          <w:rFonts w:ascii="Consolas" w:hAnsi="Consolas" w:cs="Consolas"/>
          <w:color w:val="000000"/>
          <w:sz w:val="21"/>
          <w:szCs w:val="21"/>
          <w:bdr w:val="none" w:sz="0" w:space="0" w:color="auto" w:frame="1"/>
        </w:rPr>
        <w:t>ul</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li</w:t>
      </w:r>
      <w:proofErr w:type="spellEnd"/>
      <w:r>
        <w:rPr>
          <w:rFonts w:ascii="Consolas" w:hAnsi="Consolas" w:cs="Consolas"/>
          <w:color w:val="000000"/>
          <w:sz w:val="21"/>
          <w:szCs w:val="21"/>
          <w:bdr w:val="none" w:sz="0" w:space="0" w:color="auto" w:frame="1"/>
        </w:rPr>
        <w:t> input, select, span {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float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left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margin-bottom</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10px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form </w:t>
      </w:r>
      <w:proofErr w:type="spellStart"/>
      <w:r>
        <w:rPr>
          <w:rFonts w:ascii="Consolas" w:hAnsi="Consolas" w:cs="Consolas"/>
          <w:color w:val="000000"/>
          <w:sz w:val="21"/>
          <w:szCs w:val="21"/>
          <w:bdr w:val="none" w:sz="0" w:space="0" w:color="auto" w:frame="1"/>
        </w:rPr>
        <w:t>textarea</w:t>
      </w:r>
      <w:proofErr w:type="spellEnd"/>
      <w:r>
        <w:rPr>
          <w:rFonts w:ascii="Consolas" w:hAnsi="Consolas" w:cs="Consolas"/>
          <w:color w:val="000000"/>
          <w:sz w:val="21"/>
          <w:szCs w:val="21"/>
          <w:bdr w:val="none" w:sz="0" w:space="0" w:color="auto" w:frame="1"/>
        </w:rPr>
        <w:t> {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float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left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width</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350px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height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150px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[type=</w:t>
      </w:r>
      <w:r>
        <w:rPr>
          <w:rStyle w:val="string"/>
          <w:rFonts w:ascii="Consolas" w:hAnsi="Consolas" w:cs="Consolas"/>
          <w:color w:val="0000FF"/>
          <w:sz w:val="21"/>
          <w:szCs w:val="21"/>
          <w:bdr w:val="none" w:sz="0" w:space="0" w:color="auto" w:frame="1"/>
        </w:rPr>
        <w:t>"submit"</w:t>
      </w:r>
      <w:r>
        <w:rPr>
          <w:rFonts w:ascii="Consolas" w:hAnsi="Consolas" w:cs="Consolas"/>
          <w:color w:val="000000"/>
          <w:sz w:val="21"/>
          <w:szCs w:val="21"/>
          <w:bdr w:val="none" w:sz="0" w:space="0" w:color="auto" w:frame="1"/>
        </w:rPr>
        <w:t>] {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clear</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left</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20px</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0 0</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230px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font-size</w:t>
      </w:r>
      <w:r>
        <w:rPr>
          <w:rFonts w:ascii="Consolas" w:hAnsi="Consolas" w:cs="Consolas"/>
          <w:color w:val="000000"/>
          <w:sz w:val="21"/>
          <w:szCs w:val="21"/>
          <w:bdr w:val="none" w:sz="0" w:space="0" w:color="auto" w:frame="1"/>
        </w:rPr>
        <w:t>:</w:t>
      </w:r>
      <w:r>
        <w:rPr>
          <w:rStyle w:val="value"/>
          <w:rFonts w:ascii="Consolas" w:hAnsi="Consolas" w:cs="Consolas"/>
          <w:color w:val="000000"/>
          <w:sz w:val="21"/>
          <w:szCs w:val="21"/>
          <w:bdr w:val="none" w:sz="0" w:space="0" w:color="auto" w:frame="1"/>
        </w:rPr>
        <w:t>18px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p {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margin-left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70px</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font-weight</w:t>
      </w:r>
      <w:r>
        <w:rPr>
          <w:rFonts w:ascii="Consolas" w:hAnsi="Consolas" w:cs="Consolas"/>
          <w:color w:val="000000"/>
          <w:sz w:val="21"/>
          <w:szCs w:val="21"/>
          <w:bdr w:val="none" w:sz="0" w:space="0" w:color="auto" w:frame="1"/>
        </w:rPr>
        <w:t>: </w:t>
      </w:r>
      <w:r>
        <w:rPr>
          <w:rStyle w:val="value"/>
          <w:rFonts w:ascii="Consolas" w:hAnsi="Consolas" w:cs="Consolas"/>
          <w:color w:val="000000"/>
          <w:sz w:val="21"/>
          <w:szCs w:val="21"/>
          <w:bdr w:val="none" w:sz="0" w:space="0" w:color="auto" w:frame="1"/>
        </w:rPr>
        <w:t>bold</w:t>
      </w:r>
      <w:r>
        <w:rPr>
          <w:rFonts w:ascii="Consolas" w:hAnsi="Consolas" w:cs="Consolas"/>
          <w:color w:val="000000"/>
          <w:sz w:val="21"/>
          <w:szCs w:val="21"/>
          <w:bdr w:val="none" w:sz="0" w:space="0" w:color="auto" w:frame="1"/>
        </w:rPr>
        <w:t>;  </w:t>
      </w:r>
    </w:p>
    <w:p w:rsidR="00FB3745" w:rsidRDefault="00FB3745" w:rsidP="00FB3745">
      <w:pPr>
        <w:numPr>
          <w:ilvl w:val="0"/>
          <w:numId w:val="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validation</w: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8B8989"/>
        </w:rPr>
      </w:pPr>
      <w:r>
        <w:rPr>
          <w:rFonts w:ascii="Helvetica" w:hAnsi="Helvetica" w:cs="Helvetica"/>
          <w:color w:val="8B8989"/>
        </w:rPr>
        <w:t xml:space="preserve">JavaScript function which is called on </w:t>
      </w:r>
      <w:proofErr w:type="spellStart"/>
      <w:r>
        <w:rPr>
          <w:rFonts w:ascii="Helvetica" w:hAnsi="Helvetica" w:cs="Helvetica"/>
          <w:color w:val="8B8989"/>
        </w:rPr>
        <w:t>onSubmit</w:t>
      </w:r>
      <w:proofErr w:type="spellEnd"/>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This function call all other functions used for validation.</w:t>
      </w:r>
    </w:p>
    <w:p w:rsidR="00FB3745" w:rsidRDefault="004120D2" w:rsidP="00FB3745">
      <w:pPr>
        <w:shd w:val="clear" w:color="auto" w:fill="F8F8F8"/>
        <w:rPr>
          <w:rFonts w:ascii="Verdana" w:hAnsi="Verdana" w:cs="Consolas"/>
          <w:color w:val="C0C0C0"/>
          <w:sz w:val="14"/>
          <w:szCs w:val="14"/>
        </w:rPr>
      </w:pPr>
      <w:hyperlink r:id="rId30"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31"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32" w:history="1">
        <w:r w:rsidR="00FB3745">
          <w:rPr>
            <w:rStyle w:val="Hyperlink"/>
            <w:rFonts w:ascii="Verdana" w:hAnsi="Verdana" w:cs="Consolas"/>
            <w:color w:val="A0A0A0"/>
            <w:sz w:val="14"/>
            <w:szCs w:val="14"/>
            <w:bdr w:val="none" w:sz="0" w:space="0" w:color="auto" w:frame="1"/>
          </w:rPr>
          <w:t>print</w:t>
        </w:r>
        <w:proofErr w:type="spellEnd"/>
      </w:hyperlink>
      <w:hyperlink r:id="rId33"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formValidation</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document.registration.userid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document.registration.passid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document.registration.username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document.registration.address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umsex</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document.registration.msex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var</w:t>
      </w:r>
      <w:r>
        <w:rPr>
          <w:rFonts w:ascii="Consolas" w:hAnsi="Consolas" w:cs="Consolas"/>
          <w:color w:val="000000"/>
          <w:sz w:val="21"/>
          <w:szCs w:val="21"/>
          <w:bdr w:val="none" w:sz="0" w:space="0" w:color="auto" w:frame="1"/>
        </w:rPr>
        <w:t> ufsex = document.registration.fsex; </w:t>
      </w: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(userid_validation(uid,5,12))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lastRenderedPageBreak/>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passid_validation</w:t>
      </w:r>
      <w:proofErr w:type="spellEnd"/>
      <w:r>
        <w:rPr>
          <w:rFonts w:ascii="Consolas" w:hAnsi="Consolas" w:cs="Consolas"/>
          <w:color w:val="000000"/>
          <w:sz w:val="21"/>
          <w:szCs w:val="21"/>
          <w:bdr w:val="none" w:sz="0" w:space="0" w:color="auto" w:frame="1"/>
        </w:rPr>
        <w:t>(passid,7,12))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allLetter</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(alphanumeric(</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countryselect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allnumeric</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ValidateEmail</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validsex</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umsex,ufsex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7"/>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 xml:space="preserve">JavaScript function for validating </w:t>
      </w:r>
      <w:proofErr w:type="spellStart"/>
      <w:r>
        <w:rPr>
          <w:rFonts w:ascii="Helvetica" w:hAnsi="Helvetica" w:cs="Helvetica"/>
          <w:color w:val="333333"/>
        </w:rPr>
        <w:t>userid</w:t>
      </w:r>
      <w:proofErr w:type="spellEnd"/>
    </w:p>
    <w:p w:rsidR="00FB3745" w:rsidRDefault="004120D2" w:rsidP="00FB3745">
      <w:pPr>
        <w:shd w:val="clear" w:color="auto" w:fill="F8F8F8"/>
        <w:rPr>
          <w:rFonts w:ascii="Verdana" w:hAnsi="Verdana" w:cs="Consolas"/>
          <w:color w:val="C0C0C0"/>
          <w:sz w:val="14"/>
          <w:szCs w:val="14"/>
        </w:rPr>
      </w:pPr>
      <w:hyperlink r:id="rId34"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35"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36" w:history="1">
        <w:r w:rsidR="00FB3745">
          <w:rPr>
            <w:rStyle w:val="Hyperlink"/>
            <w:rFonts w:ascii="Verdana" w:hAnsi="Verdana" w:cs="Consolas"/>
            <w:color w:val="A0A0A0"/>
            <w:sz w:val="14"/>
            <w:szCs w:val="14"/>
            <w:bdr w:val="none" w:sz="0" w:space="0" w:color="auto" w:frame="1"/>
          </w:rPr>
          <w:t>print</w:t>
        </w:r>
        <w:proofErr w:type="spellEnd"/>
      </w:hyperlink>
      <w:hyperlink r:id="rId37"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userid_validation</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uid,mx,my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uid.value.length</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 0 ||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&gt;= my ||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&lt; </w:t>
      </w:r>
      <w:proofErr w:type="spellStart"/>
      <w:r>
        <w:rPr>
          <w:rFonts w:ascii="Consolas" w:hAnsi="Consolas" w:cs="Consolas"/>
          <w:color w:val="000000"/>
          <w:sz w:val="21"/>
          <w:szCs w:val="21"/>
          <w:bdr w:val="none" w:sz="0" w:space="0" w:color="auto" w:frame="1"/>
        </w:rPr>
        <w:t>mx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 Id should not be empty / length be between "</w:t>
      </w:r>
      <w:r>
        <w:rPr>
          <w:rFonts w:ascii="Consolas" w:hAnsi="Consolas" w:cs="Consolas"/>
          <w:color w:val="000000"/>
          <w:sz w:val="21"/>
          <w:szCs w:val="21"/>
          <w:bdr w:val="none" w:sz="0" w:space="0" w:color="auto" w:frame="1"/>
        </w:rPr>
        <w:t>+mx+</w:t>
      </w:r>
      <w:r>
        <w:rPr>
          <w:rStyle w:val="string"/>
          <w:rFonts w:ascii="Consolas" w:hAnsi="Consolas" w:cs="Consolas"/>
          <w:color w:val="0000FF"/>
          <w:sz w:val="21"/>
          <w:szCs w:val="21"/>
          <w:bdr w:val="none" w:sz="0" w:space="0" w:color="auto" w:frame="1"/>
        </w:rPr>
        <w:t>" to "</w:t>
      </w:r>
      <w:r>
        <w:rPr>
          <w:rFonts w:ascii="Consolas" w:hAnsi="Consolas" w:cs="Consolas"/>
          <w:color w:val="000000"/>
          <w:sz w:val="21"/>
          <w:szCs w:val="21"/>
          <w:bdr w:val="none" w:sz="0" w:space="0" w:color="auto" w:frame="1"/>
        </w:rPr>
        <w:t>+my);  </w:t>
      </w:r>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uid.focus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8"/>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code above checks whether </w:t>
      </w:r>
      <w:proofErr w:type="spellStart"/>
      <w:r>
        <w:rPr>
          <w:rFonts w:ascii="Helvetica" w:hAnsi="Helvetica" w:cs="Helvetica"/>
          <w:color w:val="333333"/>
          <w:sz w:val="26"/>
          <w:szCs w:val="26"/>
        </w:rPr>
        <w:t>userid</w:t>
      </w:r>
      <w:proofErr w:type="spellEnd"/>
      <w:r>
        <w:rPr>
          <w:rFonts w:ascii="Helvetica" w:hAnsi="Helvetica" w:cs="Helvetica"/>
          <w:color w:val="333333"/>
          <w:sz w:val="26"/>
          <w:szCs w:val="26"/>
        </w:rPr>
        <w:t xml:space="preserve"> input field is provided with a string of length 5 to 12 characters. If not,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4" type="#_x0000_t75" alt="Flowchart : JavaSript userid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lastRenderedPageBreak/>
        <w:t>JavaScript function for validating password</w:t>
      </w:r>
    </w:p>
    <w:p w:rsidR="00FB3745" w:rsidRDefault="004120D2" w:rsidP="00FB3745">
      <w:pPr>
        <w:shd w:val="clear" w:color="auto" w:fill="F8F8F8"/>
        <w:rPr>
          <w:rFonts w:ascii="Verdana" w:hAnsi="Verdana" w:cs="Consolas"/>
          <w:color w:val="C0C0C0"/>
          <w:sz w:val="14"/>
          <w:szCs w:val="14"/>
        </w:rPr>
      </w:pPr>
      <w:hyperlink r:id="rId38"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39"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40" w:history="1">
        <w:r w:rsidR="00FB3745">
          <w:rPr>
            <w:rStyle w:val="Hyperlink"/>
            <w:rFonts w:ascii="Verdana" w:hAnsi="Verdana" w:cs="Consolas"/>
            <w:color w:val="A0A0A0"/>
            <w:sz w:val="14"/>
            <w:szCs w:val="14"/>
            <w:bdr w:val="none" w:sz="0" w:space="0" w:color="auto" w:frame="1"/>
          </w:rPr>
          <w:t>print</w:t>
        </w:r>
        <w:proofErr w:type="spellEnd"/>
      </w:hyperlink>
      <w:hyperlink r:id="rId41"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passid_validation</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passid,mx,my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passid.value.length</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 0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&gt;= my ||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&lt; </w:t>
      </w:r>
      <w:proofErr w:type="spellStart"/>
      <w:r>
        <w:rPr>
          <w:rFonts w:ascii="Consolas" w:hAnsi="Consolas" w:cs="Consolas"/>
          <w:color w:val="000000"/>
          <w:sz w:val="21"/>
          <w:szCs w:val="21"/>
          <w:bdr w:val="none" w:sz="0" w:space="0" w:color="auto" w:frame="1"/>
        </w:rPr>
        <w:t>mx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"Password should not be empty / length be between "</w:t>
      </w:r>
      <w:r>
        <w:rPr>
          <w:rFonts w:ascii="Consolas" w:hAnsi="Consolas" w:cs="Consolas"/>
          <w:color w:val="000000"/>
          <w:sz w:val="21"/>
          <w:szCs w:val="21"/>
          <w:bdr w:val="none" w:sz="0" w:space="0" w:color="auto" w:frame="1"/>
        </w:rPr>
        <w:t>+mx+</w:t>
      </w:r>
      <w:r>
        <w:rPr>
          <w:rStyle w:val="string"/>
          <w:rFonts w:ascii="Consolas" w:hAnsi="Consolas" w:cs="Consolas"/>
          <w:color w:val="0000FF"/>
          <w:sz w:val="21"/>
          <w:szCs w:val="21"/>
          <w:bdr w:val="none" w:sz="0" w:space="0" w:color="auto" w:frame="1"/>
        </w:rPr>
        <w:t>" to "</w:t>
      </w:r>
      <w:r>
        <w:rPr>
          <w:rFonts w:ascii="Consolas" w:hAnsi="Consolas" w:cs="Consolas"/>
          <w:color w:val="000000"/>
          <w:sz w:val="21"/>
          <w:szCs w:val="21"/>
          <w:bdr w:val="none" w:sz="0" w:space="0" w:color="auto" w:frame="1"/>
        </w:rPr>
        <w:t>+my);  </w:t>
      </w:r>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passid.focus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9"/>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The above code used to validate password (it should be of length 7 to 12 characters). If not,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5" type="#_x0000_t75" alt="Flowchart : JavaSript password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user name</w:t>
      </w:r>
    </w:p>
    <w:p w:rsidR="00FB3745" w:rsidRDefault="004120D2" w:rsidP="00FB3745">
      <w:pPr>
        <w:shd w:val="clear" w:color="auto" w:fill="F8F8F8"/>
        <w:rPr>
          <w:rFonts w:ascii="Verdana" w:hAnsi="Verdana" w:cs="Consolas"/>
          <w:color w:val="C0C0C0"/>
          <w:sz w:val="14"/>
          <w:szCs w:val="14"/>
        </w:rPr>
      </w:pPr>
      <w:hyperlink r:id="rId42"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43"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44" w:history="1">
        <w:r w:rsidR="00FB3745">
          <w:rPr>
            <w:rStyle w:val="Hyperlink"/>
            <w:rFonts w:ascii="Verdana" w:hAnsi="Verdana" w:cs="Consolas"/>
            <w:color w:val="A0A0A0"/>
            <w:sz w:val="14"/>
            <w:szCs w:val="14"/>
            <w:bdr w:val="none" w:sz="0" w:space="0" w:color="auto" w:frame="1"/>
          </w:rPr>
          <w:t>print</w:t>
        </w:r>
        <w:proofErr w:type="spellEnd"/>
      </w:hyperlink>
      <w:hyperlink r:id="rId45"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allLetter</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letters = /^[A-</w:t>
      </w:r>
      <w:proofErr w:type="spellStart"/>
      <w:r>
        <w:rPr>
          <w:rFonts w:ascii="Consolas" w:hAnsi="Consolas" w:cs="Consolas"/>
          <w:color w:val="000000"/>
          <w:sz w:val="21"/>
          <w:szCs w:val="21"/>
          <w:bdr w:val="none" w:sz="0" w:space="0" w:color="auto" w:frame="1"/>
        </w:rPr>
        <w:t>Za</w:t>
      </w:r>
      <w:proofErr w:type="spellEnd"/>
      <w:r>
        <w:rPr>
          <w:rFonts w:ascii="Consolas" w:hAnsi="Consolas" w:cs="Consolas"/>
          <w:color w:val="000000"/>
          <w:sz w:val="21"/>
          <w:szCs w:val="21"/>
          <w:bdr w:val="none" w:sz="0" w:space="0" w:color="auto" w:frame="1"/>
        </w:rPr>
        <w:t>-z]+$/;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uname.value.match</w:t>
      </w:r>
      <w:proofErr w:type="spellEnd"/>
      <w:r>
        <w:rPr>
          <w:rFonts w:ascii="Consolas" w:hAnsi="Consolas" w:cs="Consolas"/>
          <w:color w:val="000000"/>
          <w:sz w:val="21"/>
          <w:szCs w:val="21"/>
          <w:bdr w:val="none" w:sz="0" w:space="0" w:color="auto" w:frame="1"/>
        </w:rPr>
        <w:t>(letters))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'Username must have alphabet characters only'</w:t>
      </w: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uname.focus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0"/>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code above checks whether user name input field is provided with </w:t>
      </w:r>
      <w:proofErr w:type="spellStart"/>
      <w:r>
        <w:rPr>
          <w:rFonts w:ascii="Helvetica" w:hAnsi="Helvetica" w:cs="Helvetica"/>
          <w:color w:val="333333"/>
          <w:sz w:val="26"/>
          <w:szCs w:val="26"/>
        </w:rPr>
        <w:t>alphabates</w:t>
      </w:r>
      <w:proofErr w:type="spellEnd"/>
      <w:r>
        <w:rPr>
          <w:rFonts w:ascii="Helvetica" w:hAnsi="Helvetica" w:cs="Helvetica"/>
          <w:color w:val="333333"/>
          <w:sz w:val="26"/>
          <w:szCs w:val="26"/>
        </w:rPr>
        <w:t xml:space="preserve"> characters. If not,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lastRenderedPageBreak/>
        <w:pict>
          <v:shape id="_x0000_i1056" type="#_x0000_t75" alt="Flowchart : JavaSript user name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user address</w:t>
      </w:r>
    </w:p>
    <w:p w:rsidR="00FB3745" w:rsidRDefault="004120D2" w:rsidP="00FB3745">
      <w:pPr>
        <w:shd w:val="clear" w:color="auto" w:fill="F8F8F8"/>
        <w:rPr>
          <w:rFonts w:ascii="Verdana" w:hAnsi="Verdana" w:cs="Consolas"/>
          <w:color w:val="C0C0C0"/>
          <w:sz w:val="14"/>
          <w:szCs w:val="14"/>
        </w:rPr>
      </w:pPr>
      <w:hyperlink r:id="rId46"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47"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48" w:history="1">
        <w:r w:rsidR="00FB3745">
          <w:rPr>
            <w:rStyle w:val="Hyperlink"/>
            <w:rFonts w:ascii="Verdana" w:hAnsi="Verdana" w:cs="Consolas"/>
            <w:color w:val="A0A0A0"/>
            <w:sz w:val="14"/>
            <w:szCs w:val="14"/>
            <w:bdr w:val="none" w:sz="0" w:space="0" w:color="auto" w:frame="1"/>
          </w:rPr>
          <w:t>print</w:t>
        </w:r>
        <w:proofErr w:type="spellEnd"/>
      </w:hyperlink>
      <w:hyperlink r:id="rId49"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alphanumeric(</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letters = /^[0-9a-zA-Z]+$/;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uadd.value.match</w:t>
      </w:r>
      <w:proofErr w:type="spellEnd"/>
      <w:r>
        <w:rPr>
          <w:rFonts w:ascii="Consolas" w:hAnsi="Consolas" w:cs="Consolas"/>
          <w:color w:val="000000"/>
          <w:sz w:val="21"/>
          <w:szCs w:val="21"/>
          <w:bdr w:val="none" w:sz="0" w:space="0" w:color="auto" w:frame="1"/>
        </w:rPr>
        <w:t>(letters))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 address must have alphanumeric characters only'</w:t>
      </w: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uadd.focus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1"/>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The code above checks whether user address input field is provided with alphanumeric characters. If not,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7" type="#_x0000_t75" alt="Flowchart : JavaSript user address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country</w:t>
      </w:r>
    </w:p>
    <w:p w:rsidR="00FB3745" w:rsidRDefault="004120D2" w:rsidP="00FB3745">
      <w:pPr>
        <w:shd w:val="clear" w:color="auto" w:fill="F8F8F8"/>
        <w:rPr>
          <w:rFonts w:ascii="Verdana" w:hAnsi="Verdana" w:cs="Consolas"/>
          <w:color w:val="C0C0C0"/>
          <w:sz w:val="14"/>
          <w:szCs w:val="14"/>
        </w:rPr>
      </w:pPr>
      <w:hyperlink r:id="rId50"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51"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52" w:history="1">
        <w:r w:rsidR="00FB3745">
          <w:rPr>
            <w:rStyle w:val="Hyperlink"/>
            <w:rFonts w:ascii="Verdana" w:hAnsi="Verdana" w:cs="Consolas"/>
            <w:color w:val="A0A0A0"/>
            <w:sz w:val="14"/>
            <w:szCs w:val="14"/>
            <w:bdr w:val="none" w:sz="0" w:space="0" w:color="auto" w:frame="1"/>
          </w:rPr>
          <w:t>print</w:t>
        </w:r>
        <w:proofErr w:type="spellEnd"/>
      </w:hyperlink>
      <w:hyperlink r:id="rId53"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countryselect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ucountry.value</w:t>
      </w:r>
      <w:proofErr w:type="spellEnd"/>
      <w:r>
        <w:rPr>
          <w:rFonts w:ascii="Consolas" w:hAnsi="Consolas" w:cs="Consolas"/>
          <w:color w:val="000000"/>
          <w:sz w:val="21"/>
          <w:szCs w:val="21"/>
          <w:bdr w:val="none" w:sz="0" w:space="0" w:color="auto" w:frame="1"/>
        </w:rPr>
        <w:t> == </w:t>
      </w:r>
      <w:r>
        <w:rPr>
          <w:rStyle w:val="string"/>
          <w:rFonts w:ascii="Consolas" w:hAnsi="Consolas" w:cs="Consolas"/>
          <w:color w:val="0000FF"/>
          <w:sz w:val="21"/>
          <w:szCs w:val="21"/>
          <w:bdr w:val="none" w:sz="0" w:space="0" w:color="auto" w:frame="1"/>
        </w:rPr>
        <w:t>"Default"</w:t>
      </w: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'Select your country from the list'</w:t>
      </w: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ucountry.focus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2"/>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lastRenderedPageBreak/>
        <w:t>The code above checks whether a country is selected from the given list. If not, then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8" type="#_x0000_t75" alt="Flowchart : JavaSript country name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ZIP code</w:t>
      </w:r>
    </w:p>
    <w:p w:rsidR="00FB3745" w:rsidRDefault="004120D2" w:rsidP="00FB3745">
      <w:pPr>
        <w:shd w:val="clear" w:color="auto" w:fill="F8F8F8"/>
        <w:rPr>
          <w:rFonts w:ascii="Verdana" w:hAnsi="Verdana" w:cs="Consolas"/>
          <w:color w:val="C0C0C0"/>
          <w:sz w:val="14"/>
          <w:szCs w:val="14"/>
        </w:rPr>
      </w:pPr>
      <w:hyperlink r:id="rId54"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55"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56" w:history="1">
        <w:r w:rsidR="00FB3745">
          <w:rPr>
            <w:rStyle w:val="Hyperlink"/>
            <w:rFonts w:ascii="Verdana" w:hAnsi="Verdana" w:cs="Consolas"/>
            <w:color w:val="A0A0A0"/>
            <w:sz w:val="14"/>
            <w:szCs w:val="14"/>
            <w:bdr w:val="none" w:sz="0" w:space="0" w:color="auto" w:frame="1"/>
          </w:rPr>
          <w:t>print</w:t>
        </w:r>
        <w:proofErr w:type="spellEnd"/>
      </w:hyperlink>
      <w:hyperlink r:id="rId57"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allnumeric</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numbers = /^[0-9]+$/;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uzip.value.match</w:t>
      </w:r>
      <w:proofErr w:type="spellEnd"/>
      <w:r>
        <w:rPr>
          <w:rFonts w:ascii="Consolas" w:hAnsi="Consolas" w:cs="Consolas"/>
          <w:color w:val="000000"/>
          <w:sz w:val="21"/>
          <w:szCs w:val="21"/>
          <w:bdr w:val="none" w:sz="0" w:space="0" w:color="auto" w:frame="1"/>
        </w:rPr>
        <w:t>(numbers))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'ZIP code must have numeric characters only'</w:t>
      </w: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uzip.focus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3"/>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The code above checks whether a ZIP code of numeric value. If not, it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59" type="#_x0000_t75" alt="Flowchart : JavaSript zip code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email format</w:t>
      </w:r>
    </w:p>
    <w:p w:rsidR="00FB3745" w:rsidRDefault="004120D2" w:rsidP="00FB3745">
      <w:pPr>
        <w:shd w:val="clear" w:color="auto" w:fill="F8F8F8"/>
        <w:rPr>
          <w:rFonts w:ascii="Verdana" w:hAnsi="Verdana" w:cs="Consolas"/>
          <w:color w:val="C0C0C0"/>
          <w:sz w:val="14"/>
          <w:szCs w:val="14"/>
        </w:rPr>
      </w:pPr>
      <w:hyperlink r:id="rId58"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59"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60" w:history="1">
        <w:r w:rsidR="00FB3745">
          <w:rPr>
            <w:rStyle w:val="Hyperlink"/>
            <w:rFonts w:ascii="Verdana" w:hAnsi="Verdana" w:cs="Consolas"/>
            <w:color w:val="A0A0A0"/>
            <w:sz w:val="14"/>
            <w:szCs w:val="14"/>
            <w:bdr w:val="none" w:sz="0" w:space="0" w:color="auto" w:frame="1"/>
          </w:rPr>
          <w:t>print</w:t>
        </w:r>
        <w:proofErr w:type="spellEnd"/>
      </w:hyperlink>
      <w:hyperlink r:id="rId61"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ValidateEmail</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var</w:t>
      </w:r>
      <w:r>
        <w:rPr>
          <w:rFonts w:ascii="Consolas" w:hAnsi="Consolas" w:cs="Consolas"/>
          <w:color w:val="000000"/>
          <w:sz w:val="21"/>
          <w:szCs w:val="21"/>
          <w:bdr w:val="none" w:sz="0" w:space="0" w:color="auto" w:frame="1"/>
        </w:rPr>
        <w:t> mailformat = /^\w+([\.-]?\w+)*@\w+([\.-]?\w+)*(\.\w{2,3})+$/;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uemail.value.match</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mailformat</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gramStart"/>
      <w:r>
        <w:rPr>
          <w:rFonts w:ascii="Consolas" w:hAnsi="Consolas" w:cs="Consolas"/>
          <w:color w:val="000000"/>
          <w:sz w:val="21"/>
          <w:szCs w:val="21"/>
          <w:bdr w:val="none" w:sz="0" w:space="0" w:color="auto" w:frame="1"/>
        </w:rPr>
        <w:t>alert(</w:t>
      </w:r>
      <w:proofErr w:type="gramEnd"/>
      <w:r>
        <w:rPr>
          <w:rStyle w:val="string"/>
          <w:rFonts w:ascii="Consolas" w:hAnsi="Consolas" w:cs="Consolas"/>
          <w:color w:val="0000FF"/>
          <w:sz w:val="21"/>
          <w:szCs w:val="21"/>
          <w:bdr w:val="none" w:sz="0" w:space="0" w:color="auto" w:frame="1"/>
        </w:rPr>
        <w:t>"You have entered an invalid email address!"</w:t>
      </w: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lastRenderedPageBreak/>
        <w:t>uemail.focus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4"/>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code above checks whether a valid email format is supplied. If </w:t>
      </w:r>
      <w:proofErr w:type="spellStart"/>
      <w:r>
        <w:rPr>
          <w:rFonts w:ascii="Helvetica" w:hAnsi="Helvetica" w:cs="Helvetica"/>
          <w:color w:val="333333"/>
          <w:sz w:val="26"/>
          <w:szCs w:val="26"/>
        </w:rPr>
        <w:t>not</w:t>
      </w:r>
      <w:proofErr w:type="gramStart"/>
      <w:r>
        <w:rPr>
          <w:rFonts w:ascii="Helvetica" w:hAnsi="Helvetica" w:cs="Helvetica"/>
          <w:color w:val="333333"/>
          <w:sz w:val="26"/>
          <w:szCs w:val="26"/>
        </w:rPr>
        <w:t>,it</w:t>
      </w:r>
      <w:proofErr w:type="spellEnd"/>
      <w:proofErr w:type="gramEnd"/>
      <w:r>
        <w:rPr>
          <w:rFonts w:ascii="Helvetica" w:hAnsi="Helvetica" w:cs="Helvetica"/>
          <w:color w:val="333333"/>
          <w:sz w:val="26"/>
          <w:szCs w:val="26"/>
        </w:rPr>
        <w:t xml:space="preserve"> displays an alert.</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60" type="#_x0000_t75" alt="Flowchart : JavaSript email validation" style="width:24pt;height:24pt"/>
        </w:pict>
      </w:r>
    </w:p>
    <w:p w:rsidR="00FB3745" w:rsidRDefault="00FB3745" w:rsidP="00FB3745">
      <w:pPr>
        <w:pStyle w:val="Heading2"/>
        <w:pBdr>
          <w:bottom w:val="single" w:sz="6" w:space="6" w:color="000000"/>
        </w:pBdr>
        <w:shd w:val="clear" w:color="auto" w:fill="FFFFFF"/>
        <w:spacing w:before="0" w:beforeAutospacing="0" w:after="225" w:afterAutospacing="0" w:line="540" w:lineRule="atLeast"/>
        <w:rPr>
          <w:rFonts w:ascii="Helvetica" w:hAnsi="Helvetica" w:cs="Helvetica"/>
          <w:color w:val="333333"/>
        </w:rPr>
      </w:pPr>
      <w:r>
        <w:rPr>
          <w:rFonts w:ascii="Helvetica" w:hAnsi="Helvetica" w:cs="Helvetica"/>
          <w:color w:val="333333"/>
        </w:rPr>
        <w:t>JavaScript code for validating gender</w:t>
      </w:r>
    </w:p>
    <w:p w:rsidR="00FB3745" w:rsidRDefault="004120D2" w:rsidP="00FB3745">
      <w:pPr>
        <w:shd w:val="clear" w:color="auto" w:fill="F8F8F8"/>
        <w:rPr>
          <w:rFonts w:ascii="Verdana" w:hAnsi="Verdana" w:cs="Consolas"/>
          <w:color w:val="C0C0C0"/>
          <w:sz w:val="14"/>
          <w:szCs w:val="14"/>
        </w:rPr>
      </w:pPr>
      <w:hyperlink r:id="rId62"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63"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64" w:history="1">
        <w:r w:rsidR="00FB3745">
          <w:rPr>
            <w:rStyle w:val="Hyperlink"/>
            <w:rFonts w:ascii="Verdana" w:hAnsi="Verdana" w:cs="Consolas"/>
            <w:color w:val="A0A0A0"/>
            <w:sz w:val="14"/>
            <w:szCs w:val="14"/>
            <w:bdr w:val="none" w:sz="0" w:space="0" w:color="auto" w:frame="1"/>
          </w:rPr>
          <w:t>print</w:t>
        </w:r>
        <w:proofErr w:type="spellEnd"/>
      </w:hyperlink>
      <w:hyperlink r:id="rId65"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validsex</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umsex,ufsex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x=0;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umsex.checked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ufsex.checked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(x==0)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'Select Male/Female'</w:t>
      </w: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umsex.focus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'Form Successfully Submitted'</w:t>
      </w: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window.location.reload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5"/>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The code above checks whether a sex is selected. If not, it displays an alert. If </w:t>
      </w:r>
      <w:proofErr w:type="gramStart"/>
      <w:r>
        <w:rPr>
          <w:rFonts w:ascii="Helvetica" w:hAnsi="Helvetica" w:cs="Helvetica"/>
          <w:color w:val="333333"/>
          <w:sz w:val="26"/>
          <w:szCs w:val="26"/>
        </w:rPr>
        <w:t>Male</w:t>
      </w:r>
      <w:proofErr w:type="gramEnd"/>
      <w:r>
        <w:rPr>
          <w:rFonts w:ascii="Helvetica" w:hAnsi="Helvetica" w:cs="Helvetica"/>
          <w:color w:val="333333"/>
          <w:sz w:val="26"/>
          <w:szCs w:val="26"/>
        </w:rPr>
        <w:t xml:space="preserve"> or Female is selected, it generates an alert saying that the form is successfully submitted and it reloads the form.</w:t>
      </w:r>
    </w:p>
    <w:p w:rsidR="00FB3745" w:rsidRDefault="00FB3745" w:rsidP="00FB3745">
      <w:pPr>
        <w:pStyle w:val="NormalWeb"/>
        <w:shd w:val="clear" w:color="auto" w:fill="FFFFFF"/>
        <w:spacing w:before="0" w:beforeAutospacing="0" w:after="0" w:afterAutospacing="0"/>
        <w:rPr>
          <w:rFonts w:ascii="Helvetica" w:hAnsi="Helvetica" w:cs="Helvetica"/>
          <w:color w:val="333333"/>
          <w:sz w:val="26"/>
          <w:szCs w:val="26"/>
        </w:rPr>
      </w:pPr>
      <w:proofErr w:type="gramStart"/>
      <w:r>
        <w:rPr>
          <w:rStyle w:val="Strong"/>
          <w:rFonts w:ascii="Helvetica" w:hAnsi="Helvetica" w:cs="Helvetica"/>
          <w:color w:val="333333"/>
          <w:sz w:val="26"/>
          <w:szCs w:val="26"/>
        </w:rPr>
        <w:t>Flowchart :</w:t>
      </w:r>
      <w:proofErr w:type="gramEnd"/>
    </w:p>
    <w:p w:rsidR="00FB3745" w:rsidRDefault="004120D2" w:rsidP="00FB3745">
      <w:pPr>
        <w:pStyle w:val="NormalWeb"/>
        <w:shd w:val="clear" w:color="auto" w:fill="FFFFFF"/>
        <w:spacing w:before="0" w:beforeAutospacing="0" w:after="135" w:afterAutospacing="0"/>
        <w:rPr>
          <w:rFonts w:ascii="Helvetica" w:hAnsi="Helvetica" w:cs="Helvetica"/>
          <w:color w:val="333333"/>
          <w:sz w:val="26"/>
          <w:szCs w:val="26"/>
        </w:rPr>
      </w:pPr>
      <w:r w:rsidRPr="004120D2">
        <w:rPr>
          <w:rFonts w:ascii="Helvetica" w:hAnsi="Helvetica" w:cs="Helvetica"/>
          <w:color w:val="333333"/>
          <w:sz w:val="26"/>
          <w:szCs w:val="26"/>
        </w:rPr>
        <w:pict>
          <v:shape id="_x0000_i1061" type="#_x0000_t75" alt="Flowchart : JavaScript user gender validation" style="width:24pt;height:24pt"/>
        </w:pict>
      </w:r>
    </w:p>
    <w:p w:rsidR="00FB3745" w:rsidRDefault="00FB3745" w:rsidP="00FB374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lastRenderedPageBreak/>
        <w:t>Here is the entire JavaScript used for validation of the form.</w:t>
      </w:r>
    </w:p>
    <w:p w:rsidR="00FB3745" w:rsidRDefault="004120D2" w:rsidP="00FB3745">
      <w:pPr>
        <w:shd w:val="clear" w:color="auto" w:fill="F8F8F8"/>
        <w:rPr>
          <w:rFonts w:ascii="Verdana" w:hAnsi="Verdana" w:cs="Consolas"/>
          <w:color w:val="C0C0C0"/>
          <w:sz w:val="14"/>
          <w:szCs w:val="14"/>
        </w:rPr>
      </w:pPr>
      <w:hyperlink r:id="rId66" w:history="1">
        <w:proofErr w:type="gramStart"/>
        <w:r w:rsidR="00FB3745">
          <w:rPr>
            <w:rStyle w:val="Hyperlink"/>
            <w:rFonts w:ascii="Verdana" w:hAnsi="Verdana" w:cs="Consolas"/>
            <w:color w:val="A0A0A0"/>
            <w:sz w:val="14"/>
            <w:szCs w:val="14"/>
            <w:bdr w:val="none" w:sz="0" w:space="0" w:color="auto" w:frame="1"/>
          </w:rPr>
          <w:t>view</w:t>
        </w:r>
        <w:proofErr w:type="gramEnd"/>
        <w:r w:rsidR="00FB3745">
          <w:rPr>
            <w:rStyle w:val="Hyperlink"/>
            <w:rFonts w:ascii="Verdana" w:hAnsi="Verdana" w:cs="Consolas"/>
            <w:color w:val="A0A0A0"/>
            <w:sz w:val="14"/>
            <w:szCs w:val="14"/>
            <w:bdr w:val="none" w:sz="0" w:space="0" w:color="auto" w:frame="1"/>
          </w:rPr>
          <w:t xml:space="preserve"> </w:t>
        </w:r>
        <w:proofErr w:type="spellStart"/>
        <w:r w:rsidR="00FB3745">
          <w:rPr>
            <w:rStyle w:val="Hyperlink"/>
            <w:rFonts w:ascii="Verdana" w:hAnsi="Verdana" w:cs="Consolas"/>
            <w:color w:val="A0A0A0"/>
            <w:sz w:val="14"/>
            <w:szCs w:val="14"/>
            <w:bdr w:val="none" w:sz="0" w:space="0" w:color="auto" w:frame="1"/>
          </w:rPr>
          <w:t>plain</w:t>
        </w:r>
      </w:hyperlink>
      <w:hyperlink r:id="rId67" w:history="1">
        <w:r w:rsidR="00FB3745">
          <w:rPr>
            <w:rStyle w:val="Hyperlink"/>
            <w:rFonts w:ascii="Verdana" w:hAnsi="Verdana" w:cs="Consolas"/>
            <w:color w:val="A0A0A0"/>
            <w:sz w:val="14"/>
            <w:szCs w:val="14"/>
            <w:bdr w:val="none" w:sz="0" w:space="0" w:color="auto" w:frame="1"/>
          </w:rPr>
          <w:t>copy</w:t>
        </w:r>
        <w:proofErr w:type="spellEnd"/>
        <w:r w:rsidR="00FB3745">
          <w:rPr>
            <w:rStyle w:val="Hyperlink"/>
            <w:rFonts w:ascii="Verdana" w:hAnsi="Verdana" w:cs="Consolas"/>
            <w:color w:val="A0A0A0"/>
            <w:sz w:val="14"/>
            <w:szCs w:val="14"/>
            <w:bdr w:val="none" w:sz="0" w:space="0" w:color="auto" w:frame="1"/>
          </w:rPr>
          <w:t xml:space="preserve"> to </w:t>
        </w:r>
        <w:proofErr w:type="spellStart"/>
        <w:r w:rsidR="00FB3745">
          <w:rPr>
            <w:rStyle w:val="Hyperlink"/>
            <w:rFonts w:ascii="Verdana" w:hAnsi="Verdana" w:cs="Consolas"/>
            <w:color w:val="A0A0A0"/>
            <w:sz w:val="14"/>
            <w:szCs w:val="14"/>
            <w:bdr w:val="none" w:sz="0" w:space="0" w:color="auto" w:frame="1"/>
          </w:rPr>
          <w:t>clipboard</w:t>
        </w:r>
      </w:hyperlink>
      <w:hyperlink r:id="rId68" w:history="1">
        <w:r w:rsidR="00FB3745">
          <w:rPr>
            <w:rStyle w:val="Hyperlink"/>
            <w:rFonts w:ascii="Verdana" w:hAnsi="Verdana" w:cs="Consolas"/>
            <w:color w:val="A0A0A0"/>
            <w:sz w:val="14"/>
            <w:szCs w:val="14"/>
            <w:bdr w:val="none" w:sz="0" w:space="0" w:color="auto" w:frame="1"/>
          </w:rPr>
          <w:t>print</w:t>
        </w:r>
        <w:proofErr w:type="spellEnd"/>
      </w:hyperlink>
      <w:hyperlink r:id="rId69" w:history="1">
        <w:r w:rsidR="00FB3745">
          <w:rPr>
            <w:rStyle w:val="Hyperlink"/>
            <w:rFonts w:ascii="Verdana" w:hAnsi="Verdana" w:cs="Consolas"/>
            <w:color w:val="A0A0A0"/>
            <w:sz w:val="14"/>
            <w:szCs w:val="14"/>
            <w:bdr w:val="none" w:sz="0" w:space="0" w:color="auto" w:frame="1"/>
          </w:rPr>
          <w:t>?</w:t>
        </w:r>
      </w:hyperlink>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formValidation</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document.registration.userid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document.registration.passid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document.registration.username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document.registration.address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umsex</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document.registration.msex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var</w:t>
      </w:r>
      <w:r>
        <w:rPr>
          <w:rFonts w:ascii="Consolas" w:hAnsi="Consolas" w:cs="Consolas"/>
          <w:color w:val="000000"/>
          <w:sz w:val="21"/>
          <w:szCs w:val="21"/>
          <w:bdr w:val="none" w:sz="0" w:space="0" w:color="auto" w:frame="1"/>
        </w:rPr>
        <w:t> ufsex = document.registration.fsex; </w:t>
      </w: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(userid_validation(uid,5,12))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passid_validation</w:t>
      </w:r>
      <w:proofErr w:type="spellEnd"/>
      <w:r>
        <w:rPr>
          <w:rFonts w:ascii="Consolas" w:hAnsi="Consolas" w:cs="Consolas"/>
          <w:color w:val="000000"/>
          <w:sz w:val="21"/>
          <w:szCs w:val="21"/>
          <w:bdr w:val="none" w:sz="0" w:space="0" w:color="auto" w:frame="1"/>
        </w:rPr>
        <w:t>(passid,7,12))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allLetter</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(alphanumeric(</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countryselect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allnumeric</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ValidateEmail</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validsex</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umsex,ufsex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userid_validation</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uid,mx,my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uid.value.length</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 0 ||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&gt;= my || </w:t>
      </w:r>
      <w:proofErr w:type="spellStart"/>
      <w:r>
        <w:rPr>
          <w:rFonts w:ascii="Consolas" w:hAnsi="Consolas" w:cs="Consolas"/>
          <w:color w:val="000000"/>
          <w:sz w:val="21"/>
          <w:szCs w:val="21"/>
          <w:bdr w:val="none" w:sz="0" w:space="0" w:color="auto" w:frame="1"/>
        </w:rPr>
        <w:t>uid_len</w:t>
      </w:r>
      <w:proofErr w:type="spellEnd"/>
      <w:r>
        <w:rPr>
          <w:rFonts w:ascii="Consolas" w:hAnsi="Consolas" w:cs="Consolas"/>
          <w:color w:val="000000"/>
          <w:sz w:val="21"/>
          <w:szCs w:val="21"/>
          <w:bdr w:val="none" w:sz="0" w:space="0" w:color="auto" w:frame="1"/>
        </w:rPr>
        <w:t> &lt; </w:t>
      </w:r>
      <w:proofErr w:type="spellStart"/>
      <w:r>
        <w:rPr>
          <w:rFonts w:ascii="Consolas" w:hAnsi="Consolas" w:cs="Consolas"/>
          <w:color w:val="000000"/>
          <w:sz w:val="21"/>
          <w:szCs w:val="21"/>
          <w:bdr w:val="none" w:sz="0" w:space="0" w:color="auto" w:frame="1"/>
        </w:rPr>
        <w:t>mx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 Id should not be empty / length be between "</w:t>
      </w:r>
      <w:r>
        <w:rPr>
          <w:rFonts w:ascii="Consolas" w:hAnsi="Consolas" w:cs="Consolas"/>
          <w:color w:val="000000"/>
          <w:sz w:val="21"/>
          <w:szCs w:val="21"/>
          <w:bdr w:val="none" w:sz="0" w:space="0" w:color="auto" w:frame="1"/>
        </w:rPr>
        <w:t>+mx+</w:t>
      </w:r>
      <w:r>
        <w:rPr>
          <w:rStyle w:val="string"/>
          <w:rFonts w:ascii="Consolas" w:hAnsi="Consolas" w:cs="Consolas"/>
          <w:color w:val="0000FF"/>
          <w:sz w:val="21"/>
          <w:szCs w:val="21"/>
          <w:bdr w:val="none" w:sz="0" w:space="0" w:color="auto" w:frame="1"/>
        </w:rPr>
        <w:t>" to "</w:t>
      </w:r>
      <w:r>
        <w:rPr>
          <w:rFonts w:ascii="Consolas" w:hAnsi="Consolas" w:cs="Consolas"/>
          <w:color w:val="000000"/>
          <w:sz w:val="21"/>
          <w:szCs w:val="21"/>
          <w:bdr w:val="none" w:sz="0" w:space="0" w:color="auto" w:frame="1"/>
        </w:rPr>
        <w:t>+my);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uid.focus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passid_validation</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passid,mx,my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 </w:t>
      </w:r>
      <w:proofErr w:type="spellStart"/>
      <w:r>
        <w:rPr>
          <w:rFonts w:ascii="Consolas" w:hAnsi="Consolas" w:cs="Consolas"/>
          <w:color w:val="000000"/>
          <w:sz w:val="21"/>
          <w:szCs w:val="21"/>
          <w:bdr w:val="none" w:sz="0" w:space="0" w:color="auto" w:frame="1"/>
        </w:rPr>
        <w:t>passid.value.length</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 0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&gt;= my || </w:t>
      </w:r>
      <w:proofErr w:type="spellStart"/>
      <w:r>
        <w:rPr>
          <w:rFonts w:ascii="Consolas" w:hAnsi="Consolas" w:cs="Consolas"/>
          <w:color w:val="000000"/>
          <w:sz w:val="21"/>
          <w:szCs w:val="21"/>
          <w:bdr w:val="none" w:sz="0" w:space="0" w:color="auto" w:frame="1"/>
        </w:rPr>
        <w:t>passid_len</w:t>
      </w:r>
      <w:proofErr w:type="spellEnd"/>
      <w:r>
        <w:rPr>
          <w:rFonts w:ascii="Consolas" w:hAnsi="Consolas" w:cs="Consolas"/>
          <w:color w:val="000000"/>
          <w:sz w:val="21"/>
          <w:szCs w:val="21"/>
          <w:bdr w:val="none" w:sz="0" w:space="0" w:color="auto" w:frame="1"/>
        </w:rPr>
        <w:t> &lt; </w:t>
      </w:r>
      <w:proofErr w:type="spellStart"/>
      <w:r>
        <w:rPr>
          <w:rFonts w:ascii="Consolas" w:hAnsi="Consolas" w:cs="Consolas"/>
          <w:color w:val="000000"/>
          <w:sz w:val="21"/>
          <w:szCs w:val="21"/>
          <w:bdr w:val="none" w:sz="0" w:space="0" w:color="auto" w:frame="1"/>
        </w:rPr>
        <w:t>mx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"Password should not be empty / length be between "</w:t>
      </w:r>
      <w:r>
        <w:rPr>
          <w:rFonts w:ascii="Consolas" w:hAnsi="Consolas" w:cs="Consolas"/>
          <w:color w:val="000000"/>
          <w:sz w:val="21"/>
          <w:szCs w:val="21"/>
          <w:bdr w:val="none" w:sz="0" w:space="0" w:color="auto" w:frame="1"/>
        </w:rPr>
        <w:t>+mx+</w:t>
      </w:r>
      <w:r>
        <w:rPr>
          <w:rStyle w:val="string"/>
          <w:rFonts w:ascii="Consolas" w:hAnsi="Consolas" w:cs="Consolas"/>
          <w:color w:val="0000FF"/>
          <w:sz w:val="21"/>
          <w:szCs w:val="21"/>
          <w:bdr w:val="none" w:sz="0" w:space="0" w:color="auto" w:frame="1"/>
        </w:rPr>
        <w:t>" to "</w:t>
      </w:r>
      <w:r>
        <w:rPr>
          <w:rFonts w:ascii="Consolas" w:hAnsi="Consolas" w:cs="Consolas"/>
          <w:color w:val="000000"/>
          <w:sz w:val="21"/>
          <w:szCs w:val="21"/>
          <w:bdr w:val="none" w:sz="0" w:space="0" w:color="auto" w:frame="1"/>
        </w:rPr>
        <w:t>+my);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passid.focus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allLetter</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letters = /^[A-</w:t>
      </w:r>
      <w:proofErr w:type="spellStart"/>
      <w:r>
        <w:rPr>
          <w:rFonts w:ascii="Consolas" w:hAnsi="Consolas" w:cs="Consolas"/>
          <w:color w:val="000000"/>
          <w:sz w:val="21"/>
          <w:szCs w:val="21"/>
          <w:bdr w:val="none" w:sz="0" w:space="0" w:color="auto" w:frame="1"/>
        </w:rPr>
        <w:t>Za</w:t>
      </w:r>
      <w:proofErr w:type="spellEnd"/>
      <w:r>
        <w:rPr>
          <w:rFonts w:ascii="Consolas" w:hAnsi="Consolas" w:cs="Consolas"/>
          <w:color w:val="000000"/>
          <w:sz w:val="21"/>
          <w:szCs w:val="21"/>
          <w:bdr w:val="none" w:sz="0" w:space="0" w:color="auto" w:frame="1"/>
        </w:rPr>
        <w:t>-z]+$/;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uname.value.match</w:t>
      </w:r>
      <w:proofErr w:type="spellEnd"/>
      <w:r>
        <w:rPr>
          <w:rFonts w:ascii="Consolas" w:hAnsi="Consolas" w:cs="Consolas"/>
          <w:color w:val="000000"/>
          <w:sz w:val="21"/>
          <w:szCs w:val="21"/>
          <w:bdr w:val="none" w:sz="0" w:space="0" w:color="auto" w:frame="1"/>
        </w:rPr>
        <w:t>(letters))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'Username must have alphabet characters only'</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uname.focus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alphanumeric(</w:t>
      </w:r>
      <w:proofErr w:type="spellStart"/>
      <w:r>
        <w:rPr>
          <w:rFonts w:ascii="Consolas" w:hAnsi="Consolas" w:cs="Consolas"/>
          <w:color w:val="000000"/>
          <w:sz w:val="21"/>
          <w:szCs w:val="21"/>
          <w:bdr w:val="none" w:sz="0" w:space="0" w:color="auto" w:frame="1"/>
        </w:rPr>
        <w:t>uadd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letters = /^[0-9a-zA-Z]+$/;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uadd.value.match</w:t>
      </w:r>
      <w:proofErr w:type="spellEnd"/>
      <w:r>
        <w:rPr>
          <w:rFonts w:ascii="Consolas" w:hAnsi="Consolas" w:cs="Consolas"/>
          <w:color w:val="000000"/>
          <w:sz w:val="21"/>
          <w:szCs w:val="21"/>
          <w:bdr w:val="none" w:sz="0" w:space="0" w:color="auto" w:frame="1"/>
        </w:rPr>
        <w:t>(letters))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'User address must have alphanumeric characters only'</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uadd.focus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countryselect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ucountry.value</w:t>
      </w:r>
      <w:proofErr w:type="spellEnd"/>
      <w:r>
        <w:rPr>
          <w:rFonts w:ascii="Consolas" w:hAnsi="Consolas" w:cs="Consolas"/>
          <w:color w:val="000000"/>
          <w:sz w:val="21"/>
          <w:szCs w:val="21"/>
          <w:bdr w:val="none" w:sz="0" w:space="0" w:color="auto" w:frame="1"/>
        </w:rPr>
        <w:t> == </w:t>
      </w:r>
      <w:r>
        <w:rPr>
          <w:rStyle w:val="string"/>
          <w:rFonts w:ascii="Consolas" w:hAnsi="Consolas" w:cs="Consolas"/>
          <w:color w:val="0000FF"/>
          <w:sz w:val="21"/>
          <w:szCs w:val="21"/>
          <w:bdr w:val="none" w:sz="0" w:space="0" w:color="auto" w:frame="1"/>
        </w:rPr>
        <w:t>"Default"</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'Select your country from the list'</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ucountry.focus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lastRenderedPageBreak/>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allnumeric</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Style w:val="keyword"/>
          <w:rFonts w:ascii="Consolas" w:hAnsi="Consolas" w:cs="Consolas"/>
          <w:b/>
          <w:bCs/>
          <w:color w:val="006699"/>
          <w:sz w:val="21"/>
          <w:szCs w:val="21"/>
          <w:bdr w:val="none" w:sz="0" w:space="0" w:color="auto" w:frame="1"/>
        </w:rPr>
        <w:t>var</w:t>
      </w:r>
      <w:proofErr w:type="spellEnd"/>
      <w:r>
        <w:rPr>
          <w:rFonts w:ascii="Consolas" w:hAnsi="Consolas" w:cs="Consolas"/>
          <w:color w:val="000000"/>
          <w:sz w:val="21"/>
          <w:szCs w:val="21"/>
          <w:bdr w:val="none" w:sz="0" w:space="0" w:color="auto" w:frame="1"/>
        </w:rPr>
        <w:t> numbers = /^[0-9]+$/;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uzip.value.match</w:t>
      </w:r>
      <w:proofErr w:type="spellEnd"/>
      <w:r>
        <w:rPr>
          <w:rFonts w:ascii="Consolas" w:hAnsi="Consolas" w:cs="Consolas"/>
          <w:color w:val="000000"/>
          <w:sz w:val="21"/>
          <w:szCs w:val="21"/>
          <w:bdr w:val="none" w:sz="0" w:space="0" w:color="auto" w:frame="1"/>
        </w:rPr>
        <w:t>(numbers))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'ZIP code must have numeric characters only'</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uzip.focus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ValidateEmail</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var</w:t>
      </w:r>
      <w:r>
        <w:rPr>
          <w:rFonts w:ascii="Consolas" w:hAnsi="Consolas" w:cs="Consolas"/>
          <w:color w:val="000000"/>
          <w:sz w:val="21"/>
          <w:szCs w:val="21"/>
          <w:bdr w:val="none" w:sz="0" w:space="0" w:color="auto" w:frame="1"/>
        </w:rPr>
        <w:t> mailformat = /^\w+([\.-]?\w+)*@\w+([\.-]?\w+)*(\.\w{2,3})+$/;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uemail.value.match</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mailformat</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gramStart"/>
      <w:r>
        <w:rPr>
          <w:rFonts w:ascii="Consolas" w:hAnsi="Consolas" w:cs="Consolas"/>
          <w:color w:val="000000"/>
          <w:sz w:val="21"/>
          <w:szCs w:val="21"/>
          <w:bdr w:val="none" w:sz="0" w:space="0" w:color="auto" w:frame="1"/>
        </w:rPr>
        <w:t>alert(</w:t>
      </w:r>
      <w:proofErr w:type="gramEnd"/>
      <w:r>
        <w:rPr>
          <w:rStyle w:val="string"/>
          <w:rFonts w:ascii="Consolas" w:hAnsi="Consolas" w:cs="Consolas"/>
          <w:color w:val="0000FF"/>
          <w:sz w:val="21"/>
          <w:szCs w:val="21"/>
          <w:bdr w:val="none" w:sz="0" w:space="0" w:color="auto" w:frame="1"/>
        </w:rPr>
        <w:t>"You have entered an invalid email address!"</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uemail.focus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function</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validsex</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umsex,ufsex</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x=0;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umsex.checked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ufsex.checked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x++;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if</w:t>
      </w:r>
      <w:r>
        <w:rPr>
          <w:rFonts w:ascii="Consolas" w:hAnsi="Consolas" w:cs="Consolas"/>
          <w:color w:val="000000"/>
          <w:sz w:val="21"/>
          <w:szCs w:val="21"/>
          <w:bdr w:val="none" w:sz="0" w:space="0" w:color="auto" w:frame="1"/>
        </w:rPr>
        <w:t>(x==0)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'Select Male/Female'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lastRenderedPageBreak/>
        <w:t>umsex.focus</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else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alert(</w:t>
      </w:r>
      <w:r>
        <w:rPr>
          <w:rStyle w:val="string"/>
          <w:rFonts w:ascii="Consolas" w:hAnsi="Consolas" w:cs="Consolas"/>
          <w:color w:val="0000FF"/>
          <w:sz w:val="21"/>
          <w:szCs w:val="21"/>
          <w:bdr w:val="none" w:sz="0" w:space="0" w:color="auto" w:frame="1"/>
        </w:rPr>
        <w:t>'Form </w:t>
      </w:r>
      <w:proofErr w:type="spellStart"/>
      <w:r>
        <w:rPr>
          <w:rStyle w:val="string"/>
          <w:rFonts w:ascii="Consolas" w:hAnsi="Consolas" w:cs="Consolas"/>
          <w:color w:val="0000FF"/>
          <w:sz w:val="21"/>
          <w:szCs w:val="21"/>
          <w:bdr w:val="none" w:sz="0" w:space="0" w:color="auto" w:frame="1"/>
        </w:rPr>
        <w:t>Succesfully</w:t>
      </w:r>
      <w:proofErr w:type="spellEnd"/>
      <w:r>
        <w:rPr>
          <w:rStyle w:val="string"/>
          <w:rFonts w:ascii="Consolas" w:hAnsi="Consolas" w:cs="Consolas"/>
          <w:color w:val="0000FF"/>
          <w:sz w:val="21"/>
          <w:szCs w:val="21"/>
          <w:bdr w:val="none" w:sz="0" w:space="0" w:color="auto" w:frame="1"/>
        </w:rPr>
        <w:t> Submitted'</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window.location.reload</w:t>
      </w:r>
      <w:proofErr w:type="spellEnd"/>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return</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true</w:t>
      </w: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FB3745">
      <w:pPr>
        <w:numPr>
          <w:ilvl w:val="0"/>
          <w:numId w:val="16"/>
        </w:numPr>
        <w:pBdr>
          <w:left w:val="single" w:sz="18" w:space="0" w:color="003F7F"/>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FB3745" w:rsidRDefault="00FB3745"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FB3745" w:rsidRDefault="00FB3745" w:rsidP="00FB3745">
      <w:pPr>
        <w:pStyle w:val="NormalWeb"/>
        <w:spacing w:before="0" w:beforeAutospacing="0" w:after="225" w:afterAutospacing="0" w:line="315" w:lineRule="atLeast"/>
        <w:rPr>
          <w:rFonts w:ascii="Arial" w:hAnsi="Arial" w:cs="Arial"/>
          <w:color w:val="3F4549"/>
          <w:sz w:val="23"/>
          <w:szCs w:val="23"/>
        </w:rPr>
      </w:pPr>
      <w:r>
        <w:rPr>
          <w:rFonts w:ascii="Arial" w:hAnsi="Arial" w:cs="Arial"/>
          <w:color w:val="3F4549"/>
          <w:sz w:val="23"/>
          <w:szCs w:val="23"/>
        </w:rPr>
        <w:t>&lt;html&gt;</w:t>
      </w:r>
      <w:r>
        <w:rPr>
          <w:rFonts w:ascii="Arial" w:hAnsi="Arial" w:cs="Arial"/>
          <w:color w:val="3F4549"/>
          <w:sz w:val="23"/>
          <w:szCs w:val="23"/>
        </w:rPr>
        <w:br/>
        <w:t>&lt;head&gt;</w:t>
      </w:r>
      <w:r>
        <w:rPr>
          <w:rFonts w:ascii="Arial" w:hAnsi="Arial" w:cs="Arial"/>
          <w:color w:val="3F4549"/>
          <w:sz w:val="23"/>
          <w:szCs w:val="23"/>
        </w:rPr>
        <w:br/>
        <w:t xml:space="preserve">&lt;meta http-equiv="Content-Type" content="text/html; </w:t>
      </w:r>
      <w:proofErr w:type="spellStart"/>
      <w:r>
        <w:rPr>
          <w:rFonts w:ascii="Arial" w:hAnsi="Arial" w:cs="Arial"/>
          <w:color w:val="3F4549"/>
          <w:sz w:val="23"/>
          <w:szCs w:val="23"/>
        </w:rPr>
        <w:t>charset</w:t>
      </w:r>
      <w:proofErr w:type="spellEnd"/>
      <w:r>
        <w:rPr>
          <w:rFonts w:ascii="Arial" w:hAnsi="Arial" w:cs="Arial"/>
          <w:color w:val="3F4549"/>
          <w:sz w:val="23"/>
          <w:szCs w:val="23"/>
        </w:rPr>
        <w:t>=utf-8"/&gt;</w:t>
      </w:r>
      <w:r>
        <w:rPr>
          <w:rFonts w:ascii="Arial" w:hAnsi="Arial" w:cs="Arial"/>
          <w:color w:val="3F4549"/>
          <w:sz w:val="23"/>
          <w:szCs w:val="23"/>
        </w:rPr>
        <w:br/>
        <w:t>&lt;title&gt;Registration form with validation&lt;/title&gt;</w:t>
      </w:r>
      <w:r>
        <w:rPr>
          <w:rFonts w:ascii="Arial" w:hAnsi="Arial" w:cs="Arial"/>
          <w:color w:val="3F4549"/>
          <w:sz w:val="23"/>
          <w:szCs w:val="23"/>
        </w:rPr>
        <w:br/>
        <w:t>&lt;/head&gt;</w:t>
      </w:r>
      <w:r>
        <w:rPr>
          <w:rFonts w:ascii="Arial" w:hAnsi="Arial" w:cs="Arial"/>
          <w:color w:val="3F4549"/>
          <w:sz w:val="23"/>
          <w:szCs w:val="23"/>
        </w:rPr>
        <w:br/>
        <w:t>&lt;body&gt;</w:t>
      </w:r>
      <w:r>
        <w:rPr>
          <w:rFonts w:ascii="Arial" w:hAnsi="Arial" w:cs="Arial"/>
          <w:color w:val="3F4549"/>
          <w:sz w:val="23"/>
          <w:szCs w:val="23"/>
        </w:rPr>
        <w:br/>
        <w:t>&lt;center&gt;</w:t>
      </w:r>
      <w:r>
        <w:rPr>
          <w:rFonts w:ascii="Arial" w:hAnsi="Arial" w:cs="Arial"/>
          <w:color w:val="3F4549"/>
          <w:sz w:val="23"/>
          <w:szCs w:val="23"/>
        </w:rPr>
        <w:br/>
        <w:t>&lt;h1 align="center"&gt;Registration form with validation&lt;/h1&gt;</w:t>
      </w:r>
      <w:r>
        <w:rPr>
          <w:rFonts w:ascii="Arial" w:hAnsi="Arial" w:cs="Arial"/>
          <w:color w:val="3F4549"/>
          <w:sz w:val="23"/>
          <w:szCs w:val="23"/>
        </w:rPr>
        <w:br/>
        <w:t>&lt;table border="1"&gt;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w:t>
      </w:r>
      <w:r>
        <w:rPr>
          <w:rFonts w:ascii="Arial" w:hAnsi="Arial" w:cs="Arial"/>
          <w:color w:val="3F4549"/>
          <w:sz w:val="23"/>
          <w:szCs w:val="23"/>
        </w:rPr>
        <w:br/>
        <w:t>&lt;form name="</w:t>
      </w:r>
      <w:proofErr w:type="spellStart"/>
      <w:r>
        <w:rPr>
          <w:rFonts w:ascii="Arial" w:hAnsi="Arial" w:cs="Arial"/>
          <w:color w:val="3F4549"/>
          <w:sz w:val="23"/>
          <w:szCs w:val="23"/>
        </w:rPr>
        <w:t>registerationform</w:t>
      </w:r>
      <w:proofErr w:type="spellEnd"/>
      <w:r>
        <w:rPr>
          <w:rFonts w:ascii="Arial" w:hAnsi="Arial" w:cs="Arial"/>
          <w:color w:val="3F4549"/>
          <w:sz w:val="23"/>
          <w:szCs w:val="23"/>
        </w:rPr>
        <w:t xml:space="preserve">" method="POST" action="welcome.html" </w:t>
      </w:r>
      <w:proofErr w:type="spellStart"/>
      <w:r>
        <w:rPr>
          <w:rFonts w:ascii="Arial" w:hAnsi="Arial" w:cs="Arial"/>
          <w:color w:val="3F4549"/>
          <w:sz w:val="23"/>
          <w:szCs w:val="23"/>
        </w:rPr>
        <w:t>onsubmit</w:t>
      </w:r>
      <w:proofErr w:type="spellEnd"/>
      <w:r>
        <w:rPr>
          <w:rFonts w:ascii="Arial" w:hAnsi="Arial" w:cs="Arial"/>
          <w:color w:val="3F4549"/>
          <w:sz w:val="23"/>
          <w:szCs w:val="23"/>
        </w:rPr>
        <w:t>="return(</w:t>
      </w:r>
      <w:proofErr w:type="spellStart"/>
      <w:r>
        <w:rPr>
          <w:rFonts w:ascii="Arial" w:hAnsi="Arial" w:cs="Arial"/>
          <w:color w:val="3F4549"/>
          <w:sz w:val="23"/>
          <w:szCs w:val="23"/>
        </w:rPr>
        <w:t>regvalidate</w:t>
      </w:r>
      <w:proofErr w:type="spellEnd"/>
      <w:r>
        <w:rPr>
          <w:rFonts w:ascii="Arial" w:hAnsi="Arial" w:cs="Arial"/>
          <w:color w:val="3F4549"/>
          <w:sz w:val="23"/>
          <w:szCs w:val="23"/>
        </w:rPr>
        <w:t>())"&gt;</w:t>
      </w:r>
      <w:r>
        <w:rPr>
          <w:rFonts w:ascii="Arial" w:hAnsi="Arial" w:cs="Arial"/>
          <w:color w:val="3F4549"/>
          <w:sz w:val="23"/>
          <w:szCs w:val="23"/>
        </w:rPr>
        <w:br/>
        <w:t>&lt;table&gt;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&lt;td&gt;First Name: &lt;/td&gt; &lt;td&gt;&lt;input type="text" name="</w:t>
      </w:r>
      <w:proofErr w:type="spellStart"/>
      <w:r>
        <w:rPr>
          <w:rFonts w:ascii="Arial" w:hAnsi="Arial" w:cs="Arial"/>
          <w:color w:val="3F4549"/>
          <w:sz w:val="23"/>
          <w:szCs w:val="23"/>
        </w:rPr>
        <w:t>fnametxt</w:t>
      </w:r>
      <w:proofErr w:type="spellEnd"/>
      <w:r>
        <w:rPr>
          <w:rFonts w:ascii="Arial" w:hAnsi="Arial" w:cs="Arial"/>
          <w:color w:val="3F4549"/>
          <w:sz w:val="23"/>
          <w:szCs w:val="23"/>
        </w:rPr>
        <w:t>"/&gt;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&lt;td&gt;Second Name: &lt;/td&gt; &lt;td&gt; &lt;input type="text" name="</w:t>
      </w:r>
      <w:proofErr w:type="spellStart"/>
      <w:r>
        <w:rPr>
          <w:rFonts w:ascii="Arial" w:hAnsi="Arial" w:cs="Arial"/>
          <w:color w:val="3F4549"/>
          <w:sz w:val="23"/>
          <w:szCs w:val="23"/>
        </w:rPr>
        <w:t>snametxt</w:t>
      </w:r>
      <w:proofErr w:type="spellEnd"/>
      <w:r>
        <w:rPr>
          <w:rFonts w:ascii="Arial" w:hAnsi="Arial" w:cs="Arial"/>
          <w:color w:val="3F4549"/>
          <w:sz w:val="23"/>
          <w:szCs w:val="23"/>
        </w:rPr>
        <w:t>"/&gt;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 User Name:&lt;/td&gt; &lt;td&gt;&lt;input type="text" name="</w:t>
      </w:r>
      <w:proofErr w:type="spellStart"/>
      <w:r>
        <w:rPr>
          <w:rFonts w:ascii="Arial" w:hAnsi="Arial" w:cs="Arial"/>
          <w:color w:val="3F4549"/>
          <w:sz w:val="23"/>
          <w:szCs w:val="23"/>
        </w:rPr>
        <w:t>unametxt</w:t>
      </w:r>
      <w:proofErr w:type="spellEnd"/>
      <w:r>
        <w:rPr>
          <w:rFonts w:ascii="Arial" w:hAnsi="Arial" w:cs="Arial"/>
          <w:color w:val="3F4549"/>
          <w:sz w:val="23"/>
          <w:szCs w:val="23"/>
        </w:rPr>
        <w:t>"/&gt;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&lt;td&gt;Email Address: &lt;/td&gt; &lt;td&gt; &lt;input type="text" name="</w:t>
      </w:r>
      <w:proofErr w:type="spellStart"/>
      <w:r>
        <w:rPr>
          <w:rFonts w:ascii="Arial" w:hAnsi="Arial" w:cs="Arial"/>
          <w:color w:val="3F4549"/>
          <w:sz w:val="23"/>
          <w:szCs w:val="23"/>
        </w:rPr>
        <w:t>emailtxt</w:t>
      </w:r>
      <w:proofErr w:type="spellEnd"/>
      <w:r>
        <w:rPr>
          <w:rFonts w:ascii="Arial" w:hAnsi="Arial" w:cs="Arial"/>
          <w:color w:val="3F4549"/>
          <w:sz w:val="23"/>
          <w:szCs w:val="23"/>
        </w:rPr>
        <w:t>"/&gt;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r>
      <w:r>
        <w:rPr>
          <w:rFonts w:ascii="Arial" w:hAnsi="Arial" w:cs="Arial"/>
          <w:color w:val="3F4549"/>
          <w:sz w:val="23"/>
          <w:szCs w:val="23"/>
        </w:rPr>
        <w:lastRenderedPageBreak/>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 Password : &lt;/td&gt; &lt;td&gt; &lt;input type="password" name="</w:t>
      </w:r>
      <w:proofErr w:type="spellStart"/>
      <w:r>
        <w:rPr>
          <w:rFonts w:ascii="Arial" w:hAnsi="Arial" w:cs="Arial"/>
          <w:color w:val="3F4549"/>
          <w:sz w:val="23"/>
          <w:szCs w:val="23"/>
        </w:rPr>
        <w:t>pwdtxt</w:t>
      </w:r>
      <w:proofErr w:type="spellEnd"/>
      <w:r>
        <w:rPr>
          <w:rFonts w:ascii="Arial" w:hAnsi="Arial" w:cs="Arial"/>
          <w:color w:val="3F4549"/>
          <w:sz w:val="23"/>
          <w:szCs w:val="23"/>
        </w:rPr>
        <w:t>"/&gt;</w:t>
      </w:r>
      <w:r>
        <w:rPr>
          <w:rStyle w:val="apple-converted-space"/>
          <w:rFonts w:ascii="Arial" w:hAnsi="Arial" w:cs="Arial"/>
          <w:color w:val="3F4549"/>
          <w:sz w:val="23"/>
          <w:szCs w:val="23"/>
        </w:rPr>
        <w:t> </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&lt;td&gt; Confirm : &lt;/td&gt; &lt;td&gt; &lt;input type="password" name="</w:t>
      </w:r>
      <w:proofErr w:type="spellStart"/>
      <w:r>
        <w:rPr>
          <w:rFonts w:ascii="Arial" w:hAnsi="Arial" w:cs="Arial"/>
          <w:color w:val="3F4549"/>
          <w:sz w:val="23"/>
          <w:szCs w:val="23"/>
        </w:rPr>
        <w:t>cpwdtxt</w:t>
      </w:r>
      <w:proofErr w:type="spellEnd"/>
      <w:r>
        <w:rPr>
          <w:rFonts w:ascii="Arial" w:hAnsi="Arial" w:cs="Arial"/>
          <w:color w:val="3F4549"/>
          <w:sz w:val="23"/>
          <w:szCs w:val="23"/>
        </w:rPr>
        <w:t>"/&gt;</w:t>
      </w:r>
      <w:r>
        <w:rPr>
          <w:rStyle w:val="apple-converted-space"/>
          <w:rFonts w:ascii="Arial" w:hAnsi="Arial" w:cs="Arial"/>
          <w:color w:val="3F4549"/>
          <w:sz w:val="23"/>
          <w:szCs w:val="23"/>
        </w:rPr>
        <w:t> </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&lt;/table&gt;</w:t>
      </w:r>
      <w:r>
        <w:rPr>
          <w:rFonts w:ascii="Arial" w:hAnsi="Arial" w:cs="Arial"/>
          <w:color w:val="3F4549"/>
          <w:sz w:val="23"/>
          <w:szCs w:val="23"/>
        </w:rPr>
        <w:br/>
        <w:t>&lt;font color="red"&gt; &lt;div id="</w:t>
      </w:r>
      <w:proofErr w:type="spellStart"/>
      <w:r>
        <w:rPr>
          <w:rFonts w:ascii="Arial" w:hAnsi="Arial" w:cs="Arial"/>
          <w:color w:val="3F4549"/>
          <w:sz w:val="23"/>
          <w:szCs w:val="23"/>
        </w:rPr>
        <w:t>une</w:t>
      </w:r>
      <w:proofErr w:type="spellEnd"/>
      <w:r>
        <w:rPr>
          <w:rFonts w:ascii="Arial" w:hAnsi="Arial" w:cs="Arial"/>
          <w:color w:val="3F4549"/>
          <w:sz w:val="23"/>
          <w:szCs w:val="23"/>
        </w:rPr>
        <w:t>" align="center"&gt; &lt;/div&gt; &lt;/font&gt;</w:t>
      </w:r>
      <w:r>
        <w:rPr>
          <w:rFonts w:ascii="Arial" w:hAnsi="Arial" w:cs="Arial"/>
          <w:color w:val="3F4549"/>
          <w:sz w:val="23"/>
          <w:szCs w:val="23"/>
        </w:rPr>
        <w:br/>
        <w:t>&lt;div&gt;  &lt;/div&gt;</w:t>
      </w:r>
      <w:r>
        <w:rPr>
          <w:rFonts w:ascii="Arial" w:hAnsi="Arial" w:cs="Arial"/>
          <w:color w:val="3F4549"/>
          <w:sz w:val="23"/>
          <w:szCs w:val="23"/>
        </w:rPr>
        <w:br/>
        <w:t>&lt;input type="submit" value="Register Now" style="margin-left:</w:t>
      </w:r>
      <w:r>
        <w:rPr>
          <w:rFonts w:ascii="Arial" w:hAnsi="Arial" w:cs="Arial"/>
          <w:color w:val="3F4549"/>
          <w:sz w:val="23"/>
          <w:szCs w:val="23"/>
        </w:rPr>
        <w:br/>
        <w:t>140px"/&gt;</w:t>
      </w:r>
      <w:r>
        <w:rPr>
          <w:rFonts w:ascii="Arial" w:hAnsi="Arial" w:cs="Arial"/>
          <w:color w:val="3F4549"/>
          <w:sz w:val="23"/>
          <w:szCs w:val="23"/>
        </w:rPr>
        <w:br/>
        <w:t>&lt;/form&gt;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th</w:t>
      </w:r>
      <w:proofErr w:type="spellEnd"/>
      <w:r>
        <w:rPr>
          <w:rFonts w:ascii="Arial" w:hAnsi="Arial" w:cs="Arial"/>
          <w:color w:val="3F4549"/>
          <w:sz w:val="23"/>
          <w:szCs w:val="23"/>
        </w:rPr>
        <w:t>&gt;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&lt;/table&gt;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&lt;/table&gt;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&lt;script type="Text/JavaScript"&gt;</w:t>
      </w:r>
      <w:r>
        <w:rPr>
          <w:rFonts w:ascii="Arial" w:hAnsi="Arial" w:cs="Arial"/>
          <w:color w:val="3F4549"/>
          <w:sz w:val="23"/>
          <w:szCs w:val="23"/>
        </w:rPr>
        <w:br/>
        <w:t xml:space="preserve">function </w:t>
      </w:r>
      <w:proofErr w:type="spellStart"/>
      <w:r>
        <w:rPr>
          <w:rFonts w:ascii="Arial" w:hAnsi="Arial" w:cs="Arial"/>
          <w:color w:val="3F4549"/>
          <w:sz w:val="23"/>
          <w:szCs w:val="23"/>
        </w:rPr>
        <w:t>regvalidate</w:t>
      </w:r>
      <w:proofErr w:type="spellEnd"/>
      <w:r>
        <w:rPr>
          <w:rFonts w:ascii="Arial" w:hAnsi="Arial" w:cs="Arial"/>
          <w:color w:val="3F4549"/>
          <w:sz w:val="23"/>
          <w:szCs w:val="23"/>
        </w:rPr>
        <w:t>()</w:t>
      </w:r>
    </w:p>
    <w:p w:rsidR="00FB3745" w:rsidRDefault="00FB3745" w:rsidP="00FB3745">
      <w:pPr>
        <w:pStyle w:val="NormalWeb"/>
        <w:spacing w:before="0" w:beforeAutospacing="0" w:after="225" w:afterAutospacing="0" w:line="315" w:lineRule="atLeast"/>
        <w:rPr>
          <w:rFonts w:ascii="Arial" w:hAnsi="Arial" w:cs="Arial"/>
          <w:color w:val="3F4549"/>
          <w:sz w:val="23"/>
          <w:szCs w:val="23"/>
        </w:rPr>
      </w:pPr>
      <w:r>
        <w:rPr>
          <w:rFonts w:ascii="Arial" w:hAnsi="Arial" w:cs="Arial"/>
          <w:color w:val="3F4549"/>
          <w:sz w:val="23"/>
          <w:szCs w:val="23"/>
        </w:rPr>
        <w:t>{</w:t>
      </w:r>
      <w:r>
        <w:rPr>
          <w:rFonts w:ascii="Arial" w:hAnsi="Arial" w:cs="Arial"/>
          <w:color w:val="3F4549"/>
          <w:sz w:val="23"/>
          <w:szCs w:val="23"/>
        </w:rPr>
        <w:br/>
        <w:t>if((document.registerationform.fnametxt.value=="")&amp;&amp;(document.registerationform.snametxt.value==""))</w:t>
      </w:r>
      <w:r>
        <w:rPr>
          <w:rFonts w:ascii="Arial" w:hAnsi="Arial" w:cs="Arial"/>
          <w:color w:val="3F4549"/>
          <w:sz w:val="23"/>
          <w:szCs w:val="23"/>
        </w:rPr>
        <w:br/>
        <w:t>{</w:t>
      </w:r>
      <w:r>
        <w:rPr>
          <w:rFonts w:ascii="Arial" w:hAnsi="Arial" w:cs="Arial"/>
          <w:color w:val="3F4549"/>
          <w:sz w:val="23"/>
          <w:szCs w:val="23"/>
        </w:rPr>
        <w:br/>
      </w:r>
      <w:proofErr w:type="spellStart"/>
      <w:r>
        <w:rPr>
          <w:rFonts w:ascii="Arial" w:hAnsi="Arial" w:cs="Arial"/>
          <w:color w:val="3F4549"/>
          <w:sz w:val="23"/>
          <w:szCs w:val="23"/>
        </w:rPr>
        <w:t>document.getElementById</w:t>
      </w:r>
      <w:proofErr w:type="spellEnd"/>
      <w:r>
        <w:rPr>
          <w:rFonts w:ascii="Arial" w:hAnsi="Arial" w:cs="Arial"/>
          <w:color w:val="3F4549"/>
          <w:sz w:val="23"/>
          <w:szCs w:val="23"/>
        </w:rPr>
        <w:t>('</w:t>
      </w:r>
      <w:proofErr w:type="spellStart"/>
      <w:r>
        <w:rPr>
          <w:rFonts w:ascii="Arial" w:hAnsi="Arial" w:cs="Arial"/>
          <w:color w:val="3F4549"/>
          <w:sz w:val="23"/>
          <w:szCs w:val="23"/>
        </w:rPr>
        <w:t>une</w:t>
      </w:r>
      <w:proofErr w:type="spellEnd"/>
      <w:r>
        <w:rPr>
          <w:rFonts w:ascii="Arial" w:hAnsi="Arial" w:cs="Arial"/>
          <w:color w:val="3F4549"/>
          <w:sz w:val="23"/>
          <w:szCs w:val="23"/>
        </w:rPr>
        <w:t>').</w:t>
      </w:r>
      <w:proofErr w:type="spellStart"/>
      <w:r>
        <w:rPr>
          <w:rFonts w:ascii="Arial" w:hAnsi="Arial" w:cs="Arial"/>
          <w:color w:val="3F4549"/>
          <w:sz w:val="23"/>
          <w:szCs w:val="23"/>
        </w:rPr>
        <w:t>innerHTML</w:t>
      </w:r>
      <w:proofErr w:type="spellEnd"/>
      <w:r>
        <w:rPr>
          <w:rFonts w:ascii="Arial" w:hAnsi="Arial" w:cs="Arial"/>
          <w:color w:val="3F4549"/>
          <w:sz w:val="23"/>
          <w:szCs w:val="23"/>
        </w:rPr>
        <w:t xml:space="preserve"> = "First name or Second name should not be empty";</w:t>
      </w:r>
      <w:r>
        <w:rPr>
          <w:rFonts w:ascii="Arial" w:hAnsi="Arial" w:cs="Arial"/>
          <w:color w:val="3F4549"/>
          <w:sz w:val="23"/>
          <w:szCs w:val="23"/>
        </w:rPr>
        <w:br/>
      </w:r>
      <w:proofErr w:type="spellStart"/>
      <w:r>
        <w:rPr>
          <w:rFonts w:ascii="Arial" w:hAnsi="Arial" w:cs="Arial"/>
          <w:color w:val="3F4549"/>
          <w:sz w:val="23"/>
          <w:szCs w:val="23"/>
        </w:rPr>
        <w:t>registerationform.fnametxt.focus</w:t>
      </w:r>
      <w:proofErr w:type="spellEnd"/>
      <w:r>
        <w:rPr>
          <w:rFonts w:ascii="Arial" w:hAnsi="Arial" w:cs="Arial"/>
          <w:color w:val="3F4549"/>
          <w:sz w:val="23"/>
          <w:szCs w:val="23"/>
        </w:rPr>
        <w:t>();</w:t>
      </w:r>
      <w:r>
        <w:rPr>
          <w:rFonts w:ascii="Arial" w:hAnsi="Arial" w:cs="Arial"/>
          <w:color w:val="3F4549"/>
          <w:sz w:val="23"/>
          <w:szCs w:val="23"/>
        </w:rPr>
        <w:br/>
        <w:t>return(false);</w:t>
      </w:r>
      <w:r>
        <w:rPr>
          <w:rFonts w:ascii="Arial" w:hAnsi="Arial" w:cs="Arial"/>
          <w:color w:val="3F4549"/>
          <w:sz w:val="23"/>
          <w:szCs w:val="23"/>
        </w:rPr>
        <w:br/>
        <w:t>}</w:t>
      </w:r>
    </w:p>
    <w:p w:rsidR="00FB3745" w:rsidRDefault="00FB3745" w:rsidP="00FB3745">
      <w:pPr>
        <w:pStyle w:val="NormalWeb"/>
        <w:spacing w:before="0" w:beforeAutospacing="0" w:after="225" w:afterAutospacing="0" w:line="315" w:lineRule="atLeast"/>
        <w:rPr>
          <w:rFonts w:ascii="Arial" w:hAnsi="Arial" w:cs="Arial"/>
          <w:color w:val="3F4549"/>
          <w:sz w:val="23"/>
          <w:szCs w:val="23"/>
        </w:rPr>
      </w:pPr>
      <w:proofErr w:type="gramStart"/>
      <w:r>
        <w:rPr>
          <w:rFonts w:ascii="Arial" w:hAnsi="Arial" w:cs="Arial"/>
          <w:color w:val="3F4549"/>
          <w:sz w:val="23"/>
          <w:szCs w:val="23"/>
        </w:rPr>
        <w:t>if(</w:t>
      </w:r>
      <w:proofErr w:type="spellStart"/>
      <w:proofErr w:type="gramEnd"/>
      <w:r>
        <w:rPr>
          <w:rFonts w:ascii="Arial" w:hAnsi="Arial" w:cs="Arial"/>
          <w:color w:val="3F4549"/>
          <w:sz w:val="23"/>
          <w:szCs w:val="23"/>
        </w:rPr>
        <w:t>document.registerationform.unametxt.value</w:t>
      </w:r>
      <w:proofErr w:type="spellEnd"/>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r>
      <w:proofErr w:type="spellStart"/>
      <w:r>
        <w:rPr>
          <w:rFonts w:ascii="Arial" w:hAnsi="Arial" w:cs="Arial"/>
          <w:color w:val="3F4549"/>
          <w:sz w:val="23"/>
          <w:szCs w:val="23"/>
        </w:rPr>
        <w:t>document.getElementById</w:t>
      </w:r>
      <w:proofErr w:type="spellEnd"/>
      <w:r>
        <w:rPr>
          <w:rFonts w:ascii="Arial" w:hAnsi="Arial" w:cs="Arial"/>
          <w:color w:val="3F4549"/>
          <w:sz w:val="23"/>
          <w:szCs w:val="23"/>
        </w:rPr>
        <w:t>('</w:t>
      </w:r>
      <w:proofErr w:type="spellStart"/>
      <w:r>
        <w:rPr>
          <w:rFonts w:ascii="Arial" w:hAnsi="Arial" w:cs="Arial"/>
          <w:color w:val="3F4549"/>
          <w:sz w:val="23"/>
          <w:szCs w:val="23"/>
        </w:rPr>
        <w:t>une</w:t>
      </w:r>
      <w:proofErr w:type="spellEnd"/>
      <w:r>
        <w:rPr>
          <w:rFonts w:ascii="Arial" w:hAnsi="Arial" w:cs="Arial"/>
          <w:color w:val="3F4549"/>
          <w:sz w:val="23"/>
          <w:szCs w:val="23"/>
        </w:rPr>
        <w:t>').</w:t>
      </w:r>
      <w:proofErr w:type="spellStart"/>
      <w:r>
        <w:rPr>
          <w:rFonts w:ascii="Arial" w:hAnsi="Arial" w:cs="Arial"/>
          <w:color w:val="3F4549"/>
          <w:sz w:val="23"/>
          <w:szCs w:val="23"/>
        </w:rPr>
        <w:t>innerHTML</w:t>
      </w:r>
      <w:proofErr w:type="spellEnd"/>
      <w:r>
        <w:rPr>
          <w:rFonts w:ascii="Arial" w:hAnsi="Arial" w:cs="Arial"/>
          <w:color w:val="3F4549"/>
          <w:sz w:val="23"/>
          <w:szCs w:val="23"/>
        </w:rPr>
        <w:t xml:space="preserve"> = "User name field should not be empty";</w:t>
      </w:r>
      <w:r>
        <w:rPr>
          <w:rFonts w:ascii="Arial" w:hAnsi="Arial" w:cs="Arial"/>
          <w:color w:val="3F4549"/>
          <w:sz w:val="23"/>
          <w:szCs w:val="23"/>
        </w:rPr>
        <w:br/>
      </w:r>
      <w:proofErr w:type="spellStart"/>
      <w:r>
        <w:rPr>
          <w:rFonts w:ascii="Arial" w:hAnsi="Arial" w:cs="Arial"/>
          <w:color w:val="3F4549"/>
          <w:sz w:val="23"/>
          <w:szCs w:val="23"/>
        </w:rPr>
        <w:t>registerationform.unametxt.focus</w:t>
      </w:r>
      <w:proofErr w:type="spellEnd"/>
      <w:r>
        <w:rPr>
          <w:rFonts w:ascii="Arial" w:hAnsi="Arial" w:cs="Arial"/>
          <w:color w:val="3F4549"/>
          <w:sz w:val="23"/>
          <w:szCs w:val="23"/>
        </w:rPr>
        <w:t>();</w:t>
      </w:r>
      <w:r>
        <w:rPr>
          <w:rFonts w:ascii="Arial" w:hAnsi="Arial" w:cs="Arial"/>
          <w:color w:val="3F4549"/>
          <w:sz w:val="23"/>
          <w:szCs w:val="23"/>
        </w:rPr>
        <w:br/>
      </w:r>
      <w:r>
        <w:rPr>
          <w:rFonts w:ascii="Arial" w:hAnsi="Arial" w:cs="Arial"/>
          <w:color w:val="3F4549"/>
          <w:sz w:val="23"/>
          <w:szCs w:val="23"/>
        </w:rPr>
        <w:lastRenderedPageBreak/>
        <w:t>return(false);</w:t>
      </w:r>
      <w:r>
        <w:rPr>
          <w:rFonts w:ascii="Arial" w:hAnsi="Arial" w:cs="Arial"/>
          <w:color w:val="3F4549"/>
          <w:sz w:val="23"/>
          <w:szCs w:val="23"/>
        </w:rPr>
        <w:br/>
        <w:t>}</w:t>
      </w:r>
    </w:p>
    <w:p w:rsidR="00FB3745" w:rsidRDefault="00FB3745" w:rsidP="00FB3745">
      <w:pPr>
        <w:pStyle w:val="NormalWeb"/>
        <w:spacing w:before="0" w:beforeAutospacing="0" w:after="225" w:afterAutospacing="0" w:line="315" w:lineRule="atLeast"/>
        <w:rPr>
          <w:rFonts w:ascii="Arial" w:hAnsi="Arial" w:cs="Arial"/>
          <w:color w:val="3F4549"/>
          <w:sz w:val="23"/>
          <w:szCs w:val="23"/>
        </w:rPr>
      </w:pPr>
      <w:proofErr w:type="gramStart"/>
      <w:r>
        <w:rPr>
          <w:rFonts w:ascii="Arial" w:hAnsi="Arial" w:cs="Arial"/>
          <w:color w:val="3F4549"/>
          <w:sz w:val="23"/>
          <w:szCs w:val="23"/>
        </w:rPr>
        <w:t>if(</w:t>
      </w:r>
      <w:proofErr w:type="spellStart"/>
      <w:proofErr w:type="gramEnd"/>
      <w:r>
        <w:rPr>
          <w:rFonts w:ascii="Arial" w:hAnsi="Arial" w:cs="Arial"/>
          <w:color w:val="3F4549"/>
          <w:sz w:val="23"/>
          <w:szCs w:val="23"/>
        </w:rPr>
        <w:t>document.registerationform.emailtxt.value</w:t>
      </w:r>
      <w:proofErr w:type="spellEnd"/>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r>
      <w:proofErr w:type="spellStart"/>
      <w:r>
        <w:rPr>
          <w:rFonts w:ascii="Arial" w:hAnsi="Arial" w:cs="Arial"/>
          <w:color w:val="3F4549"/>
          <w:sz w:val="23"/>
          <w:szCs w:val="23"/>
        </w:rPr>
        <w:t>document.getElementById</w:t>
      </w:r>
      <w:proofErr w:type="spellEnd"/>
      <w:r>
        <w:rPr>
          <w:rFonts w:ascii="Arial" w:hAnsi="Arial" w:cs="Arial"/>
          <w:color w:val="3F4549"/>
          <w:sz w:val="23"/>
          <w:szCs w:val="23"/>
        </w:rPr>
        <w:t>('</w:t>
      </w:r>
      <w:proofErr w:type="spellStart"/>
      <w:r>
        <w:rPr>
          <w:rFonts w:ascii="Arial" w:hAnsi="Arial" w:cs="Arial"/>
          <w:color w:val="3F4549"/>
          <w:sz w:val="23"/>
          <w:szCs w:val="23"/>
        </w:rPr>
        <w:t>une</w:t>
      </w:r>
      <w:proofErr w:type="spellEnd"/>
      <w:r>
        <w:rPr>
          <w:rFonts w:ascii="Arial" w:hAnsi="Arial" w:cs="Arial"/>
          <w:color w:val="3F4549"/>
          <w:sz w:val="23"/>
          <w:szCs w:val="23"/>
        </w:rPr>
        <w:t>').</w:t>
      </w:r>
      <w:proofErr w:type="spellStart"/>
      <w:r>
        <w:rPr>
          <w:rFonts w:ascii="Arial" w:hAnsi="Arial" w:cs="Arial"/>
          <w:color w:val="3F4549"/>
          <w:sz w:val="23"/>
          <w:szCs w:val="23"/>
        </w:rPr>
        <w:t>innerHTML</w:t>
      </w:r>
      <w:proofErr w:type="spellEnd"/>
      <w:r>
        <w:rPr>
          <w:rFonts w:ascii="Arial" w:hAnsi="Arial" w:cs="Arial"/>
          <w:color w:val="3F4549"/>
          <w:sz w:val="23"/>
          <w:szCs w:val="23"/>
        </w:rPr>
        <w:t xml:space="preserve"> = "Email id </w:t>
      </w:r>
      <w:proofErr w:type="spellStart"/>
      <w:r>
        <w:rPr>
          <w:rFonts w:ascii="Arial" w:hAnsi="Arial" w:cs="Arial"/>
          <w:color w:val="3F4549"/>
          <w:sz w:val="23"/>
          <w:szCs w:val="23"/>
        </w:rPr>
        <w:t>requered</w:t>
      </w:r>
      <w:proofErr w:type="spellEnd"/>
      <w:r>
        <w:rPr>
          <w:rFonts w:ascii="Arial" w:hAnsi="Arial" w:cs="Arial"/>
          <w:color w:val="3F4549"/>
          <w:sz w:val="23"/>
          <w:szCs w:val="23"/>
        </w:rPr>
        <w:t>";</w:t>
      </w:r>
      <w:r>
        <w:rPr>
          <w:rFonts w:ascii="Arial" w:hAnsi="Arial" w:cs="Arial"/>
          <w:color w:val="3F4549"/>
          <w:sz w:val="23"/>
          <w:szCs w:val="23"/>
        </w:rPr>
        <w:br/>
      </w:r>
      <w:proofErr w:type="spellStart"/>
      <w:r>
        <w:rPr>
          <w:rFonts w:ascii="Arial" w:hAnsi="Arial" w:cs="Arial"/>
          <w:color w:val="3F4549"/>
          <w:sz w:val="23"/>
          <w:szCs w:val="23"/>
        </w:rPr>
        <w:t>registerationform.emailtxt.focus</w:t>
      </w:r>
      <w:proofErr w:type="spellEnd"/>
      <w:r>
        <w:rPr>
          <w:rFonts w:ascii="Arial" w:hAnsi="Arial" w:cs="Arial"/>
          <w:color w:val="3F4549"/>
          <w:sz w:val="23"/>
          <w:szCs w:val="23"/>
        </w:rPr>
        <w:t>();</w:t>
      </w:r>
      <w:r>
        <w:rPr>
          <w:rFonts w:ascii="Arial" w:hAnsi="Arial" w:cs="Arial"/>
          <w:color w:val="3F4549"/>
          <w:sz w:val="23"/>
          <w:szCs w:val="23"/>
        </w:rPr>
        <w:br/>
        <w:t>return(false);</w:t>
      </w:r>
      <w:r>
        <w:rPr>
          <w:rFonts w:ascii="Arial" w:hAnsi="Arial" w:cs="Arial"/>
          <w:color w:val="3F4549"/>
          <w:sz w:val="23"/>
          <w:szCs w:val="23"/>
        </w:rPr>
        <w:br/>
        <w:t>}</w:t>
      </w:r>
    </w:p>
    <w:p w:rsidR="00FB3745" w:rsidRDefault="00FB3745" w:rsidP="00FB3745">
      <w:pPr>
        <w:pStyle w:val="NormalWeb"/>
        <w:spacing w:before="0" w:beforeAutospacing="0" w:after="225" w:afterAutospacing="0" w:line="315" w:lineRule="atLeast"/>
        <w:rPr>
          <w:rFonts w:ascii="Arial" w:hAnsi="Arial" w:cs="Arial"/>
          <w:color w:val="3F4549"/>
          <w:sz w:val="23"/>
          <w:szCs w:val="23"/>
        </w:rPr>
      </w:pPr>
      <w:proofErr w:type="gramStart"/>
      <w:r>
        <w:rPr>
          <w:rFonts w:ascii="Arial" w:hAnsi="Arial" w:cs="Arial"/>
          <w:color w:val="3F4549"/>
          <w:sz w:val="23"/>
          <w:szCs w:val="23"/>
        </w:rPr>
        <w:t>if(</w:t>
      </w:r>
      <w:proofErr w:type="spellStart"/>
      <w:proofErr w:type="gramEnd"/>
      <w:r>
        <w:rPr>
          <w:rFonts w:ascii="Arial" w:hAnsi="Arial" w:cs="Arial"/>
          <w:color w:val="3F4549"/>
          <w:sz w:val="23"/>
          <w:szCs w:val="23"/>
        </w:rPr>
        <w:t>document.registerationform.pwdtxt.value</w:t>
      </w:r>
      <w:proofErr w:type="spellEnd"/>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r>
      <w:proofErr w:type="spellStart"/>
      <w:r>
        <w:rPr>
          <w:rFonts w:ascii="Arial" w:hAnsi="Arial" w:cs="Arial"/>
          <w:color w:val="3F4549"/>
          <w:sz w:val="23"/>
          <w:szCs w:val="23"/>
        </w:rPr>
        <w:t>document.getElementById</w:t>
      </w:r>
      <w:proofErr w:type="spellEnd"/>
      <w:r>
        <w:rPr>
          <w:rFonts w:ascii="Arial" w:hAnsi="Arial" w:cs="Arial"/>
          <w:color w:val="3F4549"/>
          <w:sz w:val="23"/>
          <w:szCs w:val="23"/>
        </w:rPr>
        <w:t>('</w:t>
      </w:r>
      <w:proofErr w:type="spellStart"/>
      <w:r>
        <w:rPr>
          <w:rFonts w:ascii="Arial" w:hAnsi="Arial" w:cs="Arial"/>
          <w:color w:val="3F4549"/>
          <w:sz w:val="23"/>
          <w:szCs w:val="23"/>
        </w:rPr>
        <w:t>une</w:t>
      </w:r>
      <w:proofErr w:type="spellEnd"/>
      <w:r>
        <w:rPr>
          <w:rFonts w:ascii="Arial" w:hAnsi="Arial" w:cs="Arial"/>
          <w:color w:val="3F4549"/>
          <w:sz w:val="23"/>
          <w:szCs w:val="23"/>
        </w:rPr>
        <w:t>').</w:t>
      </w:r>
      <w:proofErr w:type="spellStart"/>
      <w:r>
        <w:rPr>
          <w:rFonts w:ascii="Arial" w:hAnsi="Arial" w:cs="Arial"/>
          <w:color w:val="3F4549"/>
          <w:sz w:val="23"/>
          <w:szCs w:val="23"/>
        </w:rPr>
        <w:t>innerHTML</w:t>
      </w:r>
      <w:proofErr w:type="spellEnd"/>
      <w:r>
        <w:rPr>
          <w:rFonts w:ascii="Arial" w:hAnsi="Arial" w:cs="Arial"/>
          <w:color w:val="3F4549"/>
          <w:sz w:val="23"/>
          <w:szCs w:val="23"/>
        </w:rPr>
        <w:t xml:space="preserve"> = "Please type a password";</w:t>
      </w:r>
      <w:r>
        <w:rPr>
          <w:rFonts w:ascii="Arial" w:hAnsi="Arial" w:cs="Arial"/>
          <w:color w:val="3F4549"/>
          <w:sz w:val="23"/>
          <w:szCs w:val="23"/>
        </w:rPr>
        <w:br/>
      </w:r>
      <w:proofErr w:type="spellStart"/>
      <w:r>
        <w:rPr>
          <w:rFonts w:ascii="Arial" w:hAnsi="Arial" w:cs="Arial"/>
          <w:color w:val="3F4549"/>
          <w:sz w:val="23"/>
          <w:szCs w:val="23"/>
        </w:rPr>
        <w:t>registerationform.pwdtxt.focus</w:t>
      </w:r>
      <w:proofErr w:type="spellEnd"/>
      <w:r>
        <w:rPr>
          <w:rFonts w:ascii="Arial" w:hAnsi="Arial" w:cs="Arial"/>
          <w:color w:val="3F4549"/>
          <w:sz w:val="23"/>
          <w:szCs w:val="23"/>
        </w:rPr>
        <w:t>();</w:t>
      </w:r>
      <w:r>
        <w:rPr>
          <w:rFonts w:ascii="Arial" w:hAnsi="Arial" w:cs="Arial"/>
          <w:color w:val="3F4549"/>
          <w:sz w:val="23"/>
          <w:szCs w:val="23"/>
        </w:rPr>
        <w:br/>
        <w:t>return(false);</w:t>
      </w:r>
      <w:r>
        <w:rPr>
          <w:rFonts w:ascii="Arial" w:hAnsi="Arial" w:cs="Arial"/>
          <w:color w:val="3F4549"/>
          <w:sz w:val="23"/>
          <w:szCs w:val="23"/>
        </w:rPr>
        <w:br/>
        <w:t>}</w:t>
      </w:r>
    </w:p>
    <w:p w:rsidR="00FB3745" w:rsidRDefault="00FB3745" w:rsidP="00FB3745">
      <w:pPr>
        <w:pStyle w:val="NormalWeb"/>
        <w:spacing w:before="0" w:beforeAutospacing="0" w:after="225" w:afterAutospacing="0" w:line="315" w:lineRule="atLeast"/>
        <w:rPr>
          <w:rFonts w:ascii="Arial" w:hAnsi="Arial" w:cs="Arial"/>
          <w:color w:val="3F4549"/>
          <w:sz w:val="23"/>
          <w:szCs w:val="23"/>
        </w:rPr>
      </w:pPr>
      <w:r>
        <w:rPr>
          <w:rFonts w:ascii="Arial" w:hAnsi="Arial" w:cs="Arial"/>
          <w:color w:val="3F4549"/>
          <w:sz w:val="23"/>
          <w:szCs w:val="23"/>
        </w:rPr>
        <w:t>if((</w:t>
      </w:r>
      <w:proofErr w:type="spellStart"/>
      <w:r>
        <w:rPr>
          <w:rFonts w:ascii="Arial" w:hAnsi="Arial" w:cs="Arial"/>
          <w:color w:val="3F4549"/>
          <w:sz w:val="23"/>
          <w:szCs w:val="23"/>
        </w:rPr>
        <w:t>document.registerationform.pwdtxt.value</w:t>
      </w:r>
      <w:proofErr w:type="spellEnd"/>
      <w:r>
        <w:rPr>
          <w:rFonts w:ascii="Arial" w:hAnsi="Arial" w:cs="Arial"/>
          <w:color w:val="3F4549"/>
          <w:sz w:val="23"/>
          <w:szCs w:val="23"/>
        </w:rPr>
        <w:t>) != (</w:t>
      </w:r>
      <w:proofErr w:type="spellStart"/>
      <w:r>
        <w:rPr>
          <w:rFonts w:ascii="Arial" w:hAnsi="Arial" w:cs="Arial"/>
          <w:color w:val="3F4549"/>
          <w:sz w:val="23"/>
          <w:szCs w:val="23"/>
        </w:rPr>
        <w:t>document.registerationform.cpwdtxt.value</w:t>
      </w:r>
      <w:proofErr w:type="spellEnd"/>
      <w:r>
        <w:rPr>
          <w:rFonts w:ascii="Arial" w:hAnsi="Arial" w:cs="Arial"/>
          <w:color w:val="3F4549"/>
          <w:sz w:val="23"/>
          <w:szCs w:val="23"/>
        </w:rPr>
        <w:t>))</w:t>
      </w:r>
      <w:r>
        <w:rPr>
          <w:rFonts w:ascii="Arial" w:hAnsi="Arial" w:cs="Arial"/>
          <w:color w:val="3F4549"/>
          <w:sz w:val="23"/>
          <w:szCs w:val="23"/>
        </w:rPr>
        <w:br/>
        <w:t>{</w:t>
      </w:r>
      <w:r>
        <w:rPr>
          <w:rFonts w:ascii="Arial" w:hAnsi="Arial" w:cs="Arial"/>
          <w:color w:val="3F4549"/>
          <w:sz w:val="23"/>
          <w:szCs w:val="23"/>
        </w:rPr>
        <w:br/>
      </w:r>
      <w:proofErr w:type="spellStart"/>
      <w:r>
        <w:rPr>
          <w:rFonts w:ascii="Arial" w:hAnsi="Arial" w:cs="Arial"/>
          <w:color w:val="3F4549"/>
          <w:sz w:val="23"/>
          <w:szCs w:val="23"/>
        </w:rPr>
        <w:t>document.getElementById</w:t>
      </w:r>
      <w:proofErr w:type="spellEnd"/>
      <w:r>
        <w:rPr>
          <w:rFonts w:ascii="Arial" w:hAnsi="Arial" w:cs="Arial"/>
          <w:color w:val="3F4549"/>
          <w:sz w:val="23"/>
          <w:szCs w:val="23"/>
        </w:rPr>
        <w:t>('</w:t>
      </w:r>
      <w:proofErr w:type="spellStart"/>
      <w:r>
        <w:rPr>
          <w:rFonts w:ascii="Arial" w:hAnsi="Arial" w:cs="Arial"/>
          <w:color w:val="3F4549"/>
          <w:sz w:val="23"/>
          <w:szCs w:val="23"/>
        </w:rPr>
        <w:t>une</w:t>
      </w:r>
      <w:proofErr w:type="spellEnd"/>
      <w:r>
        <w:rPr>
          <w:rFonts w:ascii="Arial" w:hAnsi="Arial" w:cs="Arial"/>
          <w:color w:val="3F4549"/>
          <w:sz w:val="23"/>
          <w:szCs w:val="23"/>
        </w:rPr>
        <w:t>').</w:t>
      </w:r>
      <w:proofErr w:type="spellStart"/>
      <w:r>
        <w:rPr>
          <w:rFonts w:ascii="Arial" w:hAnsi="Arial" w:cs="Arial"/>
          <w:color w:val="3F4549"/>
          <w:sz w:val="23"/>
          <w:szCs w:val="23"/>
        </w:rPr>
        <w:t>innerHTML</w:t>
      </w:r>
      <w:proofErr w:type="spellEnd"/>
      <w:r>
        <w:rPr>
          <w:rFonts w:ascii="Arial" w:hAnsi="Arial" w:cs="Arial"/>
          <w:color w:val="3F4549"/>
          <w:sz w:val="23"/>
          <w:szCs w:val="23"/>
        </w:rPr>
        <w:t xml:space="preserve"> = "Password Must be equal";</w:t>
      </w:r>
      <w:r>
        <w:rPr>
          <w:rFonts w:ascii="Arial" w:hAnsi="Arial" w:cs="Arial"/>
          <w:color w:val="3F4549"/>
          <w:sz w:val="23"/>
          <w:szCs w:val="23"/>
        </w:rPr>
        <w:br/>
      </w:r>
      <w:proofErr w:type="spellStart"/>
      <w:r>
        <w:rPr>
          <w:rFonts w:ascii="Arial" w:hAnsi="Arial" w:cs="Arial"/>
          <w:color w:val="3F4549"/>
          <w:sz w:val="23"/>
          <w:szCs w:val="23"/>
        </w:rPr>
        <w:t>registerationform.pwdtxt.value</w:t>
      </w:r>
      <w:proofErr w:type="spellEnd"/>
      <w:r>
        <w:rPr>
          <w:rFonts w:ascii="Arial" w:hAnsi="Arial" w:cs="Arial"/>
          <w:color w:val="3F4549"/>
          <w:sz w:val="23"/>
          <w:szCs w:val="23"/>
        </w:rPr>
        <w:t xml:space="preserve"> = "";</w:t>
      </w:r>
      <w:r>
        <w:rPr>
          <w:rFonts w:ascii="Arial" w:hAnsi="Arial" w:cs="Arial"/>
          <w:color w:val="3F4549"/>
          <w:sz w:val="23"/>
          <w:szCs w:val="23"/>
        </w:rPr>
        <w:br/>
      </w:r>
      <w:proofErr w:type="spellStart"/>
      <w:r>
        <w:rPr>
          <w:rFonts w:ascii="Arial" w:hAnsi="Arial" w:cs="Arial"/>
          <w:color w:val="3F4549"/>
          <w:sz w:val="23"/>
          <w:szCs w:val="23"/>
        </w:rPr>
        <w:t>registerationform.cpwdtxt.value</w:t>
      </w:r>
      <w:proofErr w:type="spellEnd"/>
      <w:r>
        <w:rPr>
          <w:rFonts w:ascii="Arial" w:hAnsi="Arial" w:cs="Arial"/>
          <w:color w:val="3F4549"/>
          <w:sz w:val="23"/>
          <w:szCs w:val="23"/>
        </w:rPr>
        <w:t xml:space="preserve"> = "";</w:t>
      </w:r>
      <w:r>
        <w:rPr>
          <w:rFonts w:ascii="Arial" w:hAnsi="Arial" w:cs="Arial"/>
          <w:color w:val="3F4549"/>
          <w:sz w:val="23"/>
          <w:szCs w:val="23"/>
        </w:rPr>
        <w:br/>
      </w:r>
      <w:proofErr w:type="spellStart"/>
      <w:r>
        <w:rPr>
          <w:rFonts w:ascii="Arial" w:hAnsi="Arial" w:cs="Arial"/>
          <w:color w:val="3F4549"/>
          <w:sz w:val="23"/>
          <w:szCs w:val="23"/>
        </w:rPr>
        <w:t>registerationform.pwdtxt.focus</w:t>
      </w:r>
      <w:proofErr w:type="spellEnd"/>
      <w:r>
        <w:rPr>
          <w:rFonts w:ascii="Arial" w:hAnsi="Arial" w:cs="Arial"/>
          <w:color w:val="3F4549"/>
          <w:sz w:val="23"/>
          <w:szCs w:val="23"/>
        </w:rPr>
        <w:t>();</w:t>
      </w:r>
      <w:r>
        <w:rPr>
          <w:rFonts w:ascii="Arial" w:hAnsi="Arial" w:cs="Arial"/>
          <w:color w:val="3F4549"/>
          <w:sz w:val="23"/>
          <w:szCs w:val="23"/>
        </w:rPr>
        <w:br/>
        <w:t>return(false);</w:t>
      </w:r>
      <w:r>
        <w:rPr>
          <w:rFonts w:ascii="Arial" w:hAnsi="Arial" w:cs="Arial"/>
          <w:color w:val="3F4549"/>
          <w:sz w:val="23"/>
          <w:szCs w:val="23"/>
        </w:rPr>
        <w:br/>
        <w:t>}</w:t>
      </w:r>
      <w:r>
        <w:rPr>
          <w:rFonts w:ascii="Arial" w:hAnsi="Arial" w:cs="Arial"/>
          <w:color w:val="3F4549"/>
          <w:sz w:val="23"/>
          <w:szCs w:val="23"/>
        </w:rPr>
        <w:br/>
        <w:t>else</w:t>
      </w:r>
      <w:r>
        <w:rPr>
          <w:rFonts w:ascii="Arial" w:hAnsi="Arial" w:cs="Arial"/>
          <w:color w:val="3F4549"/>
          <w:sz w:val="23"/>
          <w:szCs w:val="23"/>
        </w:rPr>
        <w:br/>
        <w:t>{</w:t>
      </w:r>
      <w:r>
        <w:rPr>
          <w:rFonts w:ascii="Arial" w:hAnsi="Arial" w:cs="Arial"/>
          <w:color w:val="3F4549"/>
          <w:sz w:val="23"/>
          <w:szCs w:val="23"/>
        </w:rPr>
        <w:br/>
        <w:t>return(true);</w:t>
      </w:r>
      <w:r>
        <w:rPr>
          <w:rFonts w:ascii="Arial" w:hAnsi="Arial" w:cs="Arial"/>
          <w:color w:val="3F4549"/>
          <w:sz w:val="23"/>
          <w:szCs w:val="23"/>
        </w:rPr>
        <w:br/>
        <w:t>}</w:t>
      </w:r>
      <w:r>
        <w:rPr>
          <w:rFonts w:ascii="Arial" w:hAnsi="Arial" w:cs="Arial"/>
          <w:color w:val="3F4549"/>
          <w:sz w:val="23"/>
          <w:szCs w:val="23"/>
        </w:rPr>
        <w:br/>
        <w:t>}</w:t>
      </w:r>
      <w:r>
        <w:rPr>
          <w:rFonts w:ascii="Arial" w:hAnsi="Arial" w:cs="Arial"/>
          <w:color w:val="3F4549"/>
          <w:sz w:val="23"/>
          <w:szCs w:val="23"/>
        </w:rPr>
        <w:br/>
        <w:t>&lt;/script&gt;</w:t>
      </w:r>
      <w:r>
        <w:rPr>
          <w:rFonts w:ascii="Arial" w:hAnsi="Arial" w:cs="Arial"/>
          <w:color w:val="3F4549"/>
          <w:sz w:val="23"/>
          <w:szCs w:val="23"/>
        </w:rPr>
        <w:br/>
        <w:t>&lt;/td&gt;</w:t>
      </w:r>
      <w:r>
        <w:rPr>
          <w:rFonts w:ascii="Arial" w:hAnsi="Arial" w:cs="Arial"/>
          <w:color w:val="3F4549"/>
          <w:sz w:val="23"/>
          <w:szCs w:val="23"/>
        </w:rPr>
        <w:br/>
        <w:t>&lt;/</w:t>
      </w:r>
      <w:proofErr w:type="spellStart"/>
      <w:r>
        <w:rPr>
          <w:rFonts w:ascii="Arial" w:hAnsi="Arial" w:cs="Arial"/>
          <w:color w:val="3F4549"/>
          <w:sz w:val="23"/>
          <w:szCs w:val="23"/>
        </w:rPr>
        <w:t>tr</w:t>
      </w:r>
      <w:proofErr w:type="spellEnd"/>
      <w:r>
        <w:rPr>
          <w:rFonts w:ascii="Arial" w:hAnsi="Arial" w:cs="Arial"/>
          <w:color w:val="3F4549"/>
          <w:sz w:val="23"/>
          <w:szCs w:val="23"/>
        </w:rPr>
        <w:t>&gt;</w:t>
      </w:r>
      <w:r>
        <w:rPr>
          <w:rFonts w:ascii="Arial" w:hAnsi="Arial" w:cs="Arial"/>
          <w:color w:val="3F4549"/>
          <w:sz w:val="23"/>
          <w:szCs w:val="23"/>
        </w:rPr>
        <w:br/>
        <w:t>&lt;/table&gt;</w:t>
      </w:r>
      <w:r>
        <w:rPr>
          <w:rFonts w:ascii="Arial" w:hAnsi="Arial" w:cs="Arial"/>
          <w:color w:val="3F4549"/>
          <w:sz w:val="23"/>
          <w:szCs w:val="23"/>
        </w:rPr>
        <w:br/>
        <w:t>&lt;/center&gt;</w:t>
      </w:r>
      <w:r>
        <w:rPr>
          <w:rFonts w:ascii="Arial" w:hAnsi="Arial" w:cs="Arial"/>
          <w:color w:val="3F4549"/>
          <w:sz w:val="23"/>
          <w:szCs w:val="23"/>
        </w:rPr>
        <w:br/>
        <w:t>&lt;/body&gt;</w:t>
      </w:r>
      <w:r>
        <w:rPr>
          <w:rFonts w:ascii="Arial" w:hAnsi="Arial" w:cs="Arial"/>
          <w:color w:val="3F4549"/>
          <w:sz w:val="23"/>
          <w:szCs w:val="23"/>
        </w:rPr>
        <w:br/>
        <w:t>&lt;/html&gt;</w:t>
      </w:r>
    </w:p>
    <w:p w:rsidR="00FB3745" w:rsidRDefault="00FB3745" w:rsidP="00FB3745">
      <w:pPr>
        <w:pStyle w:val="HTMLPreformatted"/>
        <w:rPr>
          <w:color w:val="000000"/>
        </w:rPr>
      </w:pPr>
      <w:proofErr w:type="gramStart"/>
      <w:r>
        <w:rPr>
          <w:color w:val="000000"/>
        </w:rPr>
        <w:t>&lt;!DOCTYPE</w:t>
      </w:r>
      <w:proofErr w:type="gramEnd"/>
      <w:r>
        <w:rPr>
          <w:color w:val="000000"/>
        </w:rPr>
        <w:t xml:space="preserve"> html PUBLIC "-//W3C//DTD XHTML 1.0 Transitional//EN" "http://www.w3.org/TR/xhtml1/DTD/xhtml1-transitional.dtd"&gt;</w:t>
      </w:r>
    </w:p>
    <w:p w:rsidR="00FB3745" w:rsidRDefault="00FB3745" w:rsidP="00FB3745">
      <w:pPr>
        <w:pStyle w:val="HTMLPreformatted"/>
        <w:rPr>
          <w:color w:val="000000"/>
        </w:rPr>
      </w:pPr>
      <w:r>
        <w:rPr>
          <w:color w:val="000000"/>
        </w:rPr>
        <w:t xml:space="preserve">&lt;html </w:t>
      </w:r>
      <w:proofErr w:type="spellStart"/>
      <w:r>
        <w:rPr>
          <w:color w:val="000000"/>
        </w:rPr>
        <w:t>xmlns</w:t>
      </w:r>
      <w:proofErr w:type="spellEnd"/>
      <w:r>
        <w:rPr>
          <w:color w:val="000000"/>
        </w:rPr>
        <w:t>="http://www.w3.org/1999/xhtml"&gt;</w:t>
      </w:r>
    </w:p>
    <w:p w:rsidR="00FB3745" w:rsidRDefault="00FB3745" w:rsidP="00FB3745">
      <w:pPr>
        <w:pStyle w:val="HTMLPreformatted"/>
        <w:rPr>
          <w:color w:val="000000"/>
        </w:rPr>
      </w:pPr>
      <w:r>
        <w:rPr>
          <w:color w:val="000000"/>
        </w:rPr>
        <w:t>&lt;</w:t>
      </w:r>
      <w:proofErr w:type="gramStart"/>
      <w:r>
        <w:rPr>
          <w:color w:val="000000"/>
        </w:rPr>
        <w:t>head</w:t>
      </w:r>
      <w:proofErr w:type="gramEnd"/>
      <w:r>
        <w:rPr>
          <w:color w:val="000000"/>
        </w:rPr>
        <w:t>&gt;</w:t>
      </w:r>
    </w:p>
    <w:p w:rsidR="00FB3745" w:rsidRDefault="00FB3745" w:rsidP="00FB3745">
      <w:pPr>
        <w:pStyle w:val="HTMLPreformatted"/>
        <w:rPr>
          <w:color w:val="000000"/>
        </w:rPr>
      </w:pPr>
      <w:r>
        <w:rPr>
          <w:color w:val="000000"/>
        </w:rPr>
        <w:t xml:space="preserve">&lt;link </w:t>
      </w:r>
      <w:proofErr w:type="spellStart"/>
      <w:r>
        <w:rPr>
          <w:color w:val="000000"/>
        </w:rPr>
        <w:t>rel</w:t>
      </w:r>
      <w:proofErr w:type="spellEnd"/>
      <w:r>
        <w:rPr>
          <w:color w:val="000000"/>
        </w:rPr>
        <w:t>="</w:t>
      </w:r>
      <w:proofErr w:type="spellStart"/>
      <w:r>
        <w:rPr>
          <w:color w:val="000000"/>
        </w:rPr>
        <w:t>stylesheet</w:t>
      </w:r>
      <w:proofErr w:type="spellEnd"/>
      <w:r>
        <w:rPr>
          <w:color w:val="000000"/>
        </w:rPr>
        <w:t>" type="text/</w:t>
      </w:r>
      <w:proofErr w:type="spellStart"/>
      <w:r>
        <w:rPr>
          <w:color w:val="000000"/>
        </w:rPr>
        <w:t>css</w:t>
      </w:r>
      <w:proofErr w:type="spellEnd"/>
      <w:r>
        <w:rPr>
          <w:color w:val="000000"/>
        </w:rPr>
        <w:t xml:space="preserve">" </w:t>
      </w:r>
      <w:proofErr w:type="spellStart"/>
      <w:r>
        <w:rPr>
          <w:color w:val="000000"/>
        </w:rPr>
        <w:t>href</w:t>
      </w:r>
      <w:proofErr w:type="spellEnd"/>
      <w:r>
        <w:rPr>
          <w:color w:val="000000"/>
        </w:rPr>
        <w:t>="StyleSheet.css"/&gt;&lt;/head&gt;</w:t>
      </w:r>
    </w:p>
    <w:p w:rsidR="00FB3745" w:rsidRDefault="00FB3745" w:rsidP="00FB3745">
      <w:pPr>
        <w:pStyle w:val="HTMLPreformatted"/>
        <w:rPr>
          <w:color w:val="000000"/>
        </w:rPr>
      </w:pPr>
      <w:r>
        <w:rPr>
          <w:color w:val="000000"/>
        </w:rPr>
        <w:lastRenderedPageBreak/>
        <w:t>&lt;script type="text/</w:t>
      </w:r>
      <w:proofErr w:type="spellStart"/>
      <w:r>
        <w:rPr>
          <w:color w:val="000000"/>
        </w:rPr>
        <w:t>javascript</w:t>
      </w:r>
      <w:proofErr w:type="spellEnd"/>
      <w:r>
        <w:rPr>
          <w:color w:val="000000"/>
        </w:rPr>
        <w:t xml:space="preserve">" </w:t>
      </w:r>
      <w:proofErr w:type="spellStart"/>
      <w:r>
        <w:rPr>
          <w:color w:val="000000"/>
        </w:rPr>
        <w:t>src</w:t>
      </w:r>
      <w:proofErr w:type="spellEnd"/>
      <w:r>
        <w:rPr>
          <w:color w:val="000000"/>
        </w:rPr>
        <w:t>="javascript.js"&gt;&lt;/script&gt;</w:t>
      </w:r>
    </w:p>
    <w:p w:rsidR="00FB3745" w:rsidRDefault="00FB3745" w:rsidP="00FB3745">
      <w:pPr>
        <w:pStyle w:val="HTMLPreformatted"/>
        <w:rPr>
          <w:color w:val="000000"/>
        </w:rPr>
      </w:pPr>
      <w:r>
        <w:rPr>
          <w:color w:val="000000"/>
        </w:rPr>
        <w:t> </w:t>
      </w:r>
    </w:p>
    <w:p w:rsidR="00FB3745" w:rsidRDefault="00FB3745" w:rsidP="00FB3745">
      <w:pPr>
        <w:pStyle w:val="HTMLPreformatted"/>
        <w:rPr>
          <w:color w:val="000000"/>
        </w:rPr>
      </w:pPr>
      <w:r>
        <w:rPr>
          <w:color w:val="000000"/>
        </w:rPr>
        <w:t>&lt;</w:t>
      </w:r>
      <w:proofErr w:type="gramStart"/>
      <w:r>
        <w:rPr>
          <w:color w:val="000000"/>
        </w:rPr>
        <w:t>html</w:t>
      </w:r>
      <w:proofErr w:type="gramEnd"/>
      <w:r>
        <w:rPr>
          <w:color w:val="000000"/>
        </w:rPr>
        <w:t>&gt;</w:t>
      </w:r>
    </w:p>
    <w:p w:rsidR="00FB3745" w:rsidRDefault="00FB3745" w:rsidP="00FB3745">
      <w:pPr>
        <w:pStyle w:val="HTMLPreformatted"/>
        <w:rPr>
          <w:color w:val="000000"/>
        </w:rPr>
      </w:pPr>
      <w:r>
        <w:rPr>
          <w:color w:val="000000"/>
        </w:rPr>
        <w:t xml:space="preserve">    &lt;</w:t>
      </w:r>
      <w:proofErr w:type="gramStart"/>
      <w:r>
        <w:rPr>
          <w:color w:val="000000"/>
        </w:rPr>
        <w:t>body</w:t>
      </w:r>
      <w:proofErr w:type="gramEnd"/>
      <w:r>
        <w:rPr>
          <w:color w:val="000000"/>
        </w:rPr>
        <w:t>&gt;</w:t>
      </w:r>
    </w:p>
    <w:p w:rsidR="00FB3745" w:rsidRDefault="00FB3745" w:rsidP="00FB3745">
      <w:pPr>
        <w:pStyle w:val="HTMLPreformatted"/>
        <w:rPr>
          <w:color w:val="000000"/>
        </w:rPr>
      </w:pPr>
      <w:r>
        <w:rPr>
          <w:color w:val="000000"/>
        </w:rPr>
        <w:t> </w:t>
      </w:r>
    </w:p>
    <w:p w:rsidR="00FB3745" w:rsidRDefault="00FB3745" w:rsidP="00FB3745">
      <w:pPr>
        <w:pStyle w:val="HTMLPreformatted"/>
        <w:rPr>
          <w:color w:val="000000"/>
        </w:rPr>
      </w:pPr>
      <w:r>
        <w:rPr>
          <w:color w:val="000000"/>
        </w:rPr>
        <w:tab/>
        <w:t>&lt;div id="form"&gt;</w:t>
      </w:r>
    </w:p>
    <w:p w:rsidR="00FB3745" w:rsidRDefault="00FB3745" w:rsidP="00FB3745">
      <w:pPr>
        <w:pStyle w:val="HTMLPreformatted"/>
        <w:rPr>
          <w:color w:val="000000"/>
        </w:rPr>
      </w:pPr>
      <w:r>
        <w:rPr>
          <w:color w:val="000000"/>
        </w:rPr>
        <w:tab/>
      </w:r>
      <w:r>
        <w:rPr>
          <w:color w:val="000000"/>
        </w:rPr>
        <w:tab/>
        <w:t xml:space="preserve">&lt;form name="registration" </w:t>
      </w:r>
      <w:proofErr w:type="spellStart"/>
      <w:r>
        <w:rPr>
          <w:color w:val="000000"/>
        </w:rPr>
        <w:t>onsubmit</w:t>
      </w:r>
      <w:proofErr w:type="spellEnd"/>
      <w:r>
        <w:rPr>
          <w:color w:val="000000"/>
        </w:rPr>
        <w:t>="return validate" method="post"&gt;</w:t>
      </w:r>
    </w:p>
    <w:p w:rsidR="00FB3745" w:rsidRDefault="00FB3745" w:rsidP="00FB3745">
      <w:pPr>
        <w:pStyle w:val="HTMLPreformatted"/>
        <w:rPr>
          <w:color w:val="000000"/>
        </w:rPr>
      </w:pPr>
      <w:r>
        <w:rPr>
          <w:color w:val="000000"/>
        </w:rPr>
        <w:tab/>
      </w:r>
      <w:r>
        <w:rPr>
          <w:color w:val="000000"/>
        </w:rPr>
        <w:tab/>
      </w:r>
      <w:r>
        <w:rPr>
          <w:color w:val="000000"/>
        </w:rPr>
        <w:tab/>
        <w:t>&lt;h3&gt;Registration Form&lt;/h3&gt;</w:t>
      </w:r>
    </w:p>
    <w:p w:rsidR="00FB3745" w:rsidRDefault="00FB3745" w:rsidP="00FB3745">
      <w:pPr>
        <w:pStyle w:val="HTMLPreformatted"/>
        <w:rPr>
          <w:color w:val="000000"/>
        </w:rPr>
      </w:pPr>
      <w:r>
        <w:rPr>
          <w:color w:val="000000"/>
        </w:rPr>
        <w:tab/>
      </w:r>
      <w:r>
        <w:rPr>
          <w:color w:val="000000"/>
        </w:rPr>
        <w:tab/>
      </w:r>
      <w:r>
        <w:rPr>
          <w:color w:val="000000"/>
        </w:rPr>
        <w:tab/>
        <w:t>&lt;</w:t>
      </w:r>
      <w:proofErr w:type="spellStart"/>
      <w:r>
        <w:rPr>
          <w:color w:val="000000"/>
        </w:rPr>
        <w:t>fieldset</w:t>
      </w:r>
      <w:proofErr w:type="spellEnd"/>
      <w:r>
        <w:rPr>
          <w:color w:val="000000"/>
        </w:rPr>
        <w:t xml:space="preserve"> id="Logon"&gt;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w:t>
      </w:r>
      <w:proofErr w:type="gramStart"/>
      <w:r>
        <w:rPr>
          <w:color w:val="000000"/>
        </w:rPr>
        <w:t>legend&gt;</w:t>
      </w:r>
      <w:proofErr w:type="gramEnd"/>
      <w:r>
        <w:rPr>
          <w:color w:val="000000"/>
        </w:rPr>
        <w:t>Create Logon&lt;/legend&gt;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r>
      <w:proofErr w:type="gramStart"/>
      <w:r>
        <w:rPr>
          <w:color w:val="000000"/>
        </w:rPr>
        <w:t>&lt;!--</w:t>
      </w:r>
      <w:proofErr w:type="gramEnd"/>
      <w:r>
        <w:rPr>
          <w:color w:val="000000"/>
        </w:rPr>
        <w:t xml:space="preserve"> add a class to all the input boxes instead. Safer and more backwards-compatible --&gt;</w:t>
      </w:r>
    </w:p>
    <w:p w:rsidR="00FB3745" w:rsidRDefault="00FB3745" w:rsidP="00FB3745">
      <w:pPr>
        <w:pStyle w:val="HTMLPreformatted"/>
        <w:rPr>
          <w:color w:val="000000"/>
        </w:rPr>
      </w:pPr>
      <w:r>
        <w:rPr>
          <w:color w:val="000000"/>
        </w:rPr>
        <w:t xml:space="preserve">                &lt;div class="form-line"&gt;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 xml:space="preserve">&lt;label for="username"&gt;Username </w:t>
      </w:r>
      <w:proofErr w:type="gramStart"/>
      <w:r>
        <w:rPr>
          <w:color w:val="000000"/>
        </w:rPr>
        <w:t>*:</w:t>
      </w:r>
      <w:proofErr w:type="gramEnd"/>
      <w:r>
        <w:rPr>
          <w:color w:val="000000"/>
        </w:rPr>
        <w:t xml:space="preserve"> &lt;/label&gt;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&lt;input type="text" id="Username" name="</w:t>
      </w:r>
      <w:proofErr w:type="spellStart"/>
      <w:r>
        <w:rPr>
          <w:color w:val="000000"/>
        </w:rPr>
        <w:t>userid</w:t>
      </w:r>
      <w:proofErr w:type="spellEnd"/>
      <w:r>
        <w:rPr>
          <w:color w:val="000000"/>
        </w:rPr>
        <w:t>"/&gt;&lt;/div&gt;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r>
    </w:p>
    <w:p w:rsidR="00FB3745" w:rsidRDefault="00FB3745" w:rsidP="00FB3745">
      <w:pPr>
        <w:pStyle w:val="HTMLPreformatted"/>
        <w:rPr>
          <w:color w:val="000000"/>
        </w:rPr>
      </w:pPr>
      <w:r>
        <w:rPr>
          <w:color w:val="000000"/>
        </w:rPr>
        <w:t xml:space="preserve">                &lt;div class="form-line"&gt;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&lt;label for="</w:t>
      </w:r>
      <w:proofErr w:type="spellStart"/>
      <w:r>
        <w:rPr>
          <w:color w:val="000000"/>
        </w:rPr>
        <w:t>pwd</w:t>
      </w:r>
      <w:proofErr w:type="spellEnd"/>
      <w:r>
        <w:rPr>
          <w:color w:val="000000"/>
        </w:rPr>
        <w:t xml:space="preserve">"&gt;Password </w:t>
      </w:r>
      <w:proofErr w:type="gramStart"/>
      <w:r>
        <w:rPr>
          <w:color w:val="000000"/>
        </w:rPr>
        <w:t>*:</w:t>
      </w:r>
      <w:proofErr w:type="gramEnd"/>
      <w:r>
        <w:rPr>
          <w:color w:val="000000"/>
        </w:rPr>
        <w:t xml:space="preserve"> &lt;/label&gt;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&lt;input type="password" id="Password" name="</w:t>
      </w:r>
      <w:proofErr w:type="spellStart"/>
      <w:r>
        <w:rPr>
          <w:color w:val="000000"/>
        </w:rPr>
        <w:t>pwd</w:t>
      </w:r>
      <w:proofErr w:type="spellEnd"/>
      <w:r>
        <w:rPr>
          <w:color w:val="000000"/>
        </w:rPr>
        <w:t>" /&gt;&lt;/div&gt;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&lt;div class="form-line"&gt;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&lt;label for="</w:t>
      </w:r>
      <w:proofErr w:type="spellStart"/>
      <w:r>
        <w:rPr>
          <w:color w:val="000000"/>
        </w:rPr>
        <w:t>pwd</w:t>
      </w:r>
      <w:proofErr w:type="spellEnd"/>
      <w:r>
        <w:rPr>
          <w:color w:val="000000"/>
        </w:rPr>
        <w:t xml:space="preserve">"&gt;Confirm Password </w:t>
      </w:r>
      <w:proofErr w:type="gramStart"/>
      <w:r>
        <w:rPr>
          <w:color w:val="000000"/>
        </w:rPr>
        <w:t>*:</w:t>
      </w:r>
      <w:proofErr w:type="gramEnd"/>
      <w:r>
        <w:rPr>
          <w:color w:val="000000"/>
        </w:rPr>
        <w:t xml:space="preserve"> &lt;/label&gt;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&lt;input type="password" id="Confirm Password" name="</w:t>
      </w:r>
      <w:proofErr w:type="spellStart"/>
      <w:r>
        <w:rPr>
          <w:color w:val="000000"/>
        </w:rPr>
        <w:t>confpwd</w:t>
      </w:r>
      <w:proofErr w:type="spellEnd"/>
      <w:r>
        <w:rPr>
          <w:color w:val="000000"/>
        </w:rPr>
        <w:t>"/&gt;&lt;/div&gt;</w:t>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r>
    </w:p>
    <w:p w:rsidR="00FB3745" w:rsidRDefault="00FB3745" w:rsidP="00FB3745">
      <w:pPr>
        <w:pStyle w:val="HTMLPreformatted"/>
        <w:rPr>
          <w:color w:val="000000"/>
        </w:rPr>
      </w:pPr>
      <w:r>
        <w:rPr>
          <w:color w:val="000000"/>
        </w:rPr>
        <w:tab/>
      </w:r>
      <w:r>
        <w:rPr>
          <w:color w:val="000000"/>
        </w:rPr>
        <w:tab/>
      </w:r>
      <w:r>
        <w:rPr>
          <w:color w:val="000000"/>
        </w:rPr>
        <w:tab/>
      </w:r>
      <w:r>
        <w:rPr>
          <w:color w:val="000000"/>
        </w:rPr>
        <w:tab/>
        <w:t>&lt;/</w:t>
      </w:r>
      <w:proofErr w:type="spellStart"/>
      <w:r>
        <w:rPr>
          <w:color w:val="000000"/>
        </w:rPr>
        <w:t>fieldset</w:t>
      </w:r>
      <w:proofErr w:type="spellEnd"/>
      <w:r>
        <w:rPr>
          <w:color w:val="000000"/>
        </w:rPr>
        <w:t>&gt;</w:t>
      </w:r>
    </w:p>
    <w:p w:rsidR="004171C9" w:rsidRDefault="004171C9"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4171C9" w:rsidRDefault="004171C9"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4171C9" w:rsidRDefault="004171C9"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4171C9" w:rsidRDefault="004171C9"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4171C9" w:rsidRDefault="004171C9" w:rsidP="004171C9">
      <w:pPr>
        <w:pStyle w:val="HTMLPreformatted"/>
        <w:rPr>
          <w:color w:val="000000"/>
        </w:rPr>
      </w:pPr>
      <w:r>
        <w:rPr>
          <w:color w:val="000000"/>
        </w:rPr>
        <w:t>&lt;script type="text/</w:t>
      </w:r>
      <w:proofErr w:type="spellStart"/>
      <w:r>
        <w:rPr>
          <w:color w:val="000000"/>
        </w:rPr>
        <w:t>javascript</w:t>
      </w:r>
      <w:proofErr w:type="spellEnd"/>
      <w:r>
        <w:rPr>
          <w:color w:val="000000"/>
        </w:rPr>
        <w:t>"&gt;</w:t>
      </w:r>
    </w:p>
    <w:p w:rsidR="004171C9" w:rsidRDefault="004171C9" w:rsidP="004171C9">
      <w:pPr>
        <w:pStyle w:val="HTMLPreformatted"/>
        <w:rPr>
          <w:color w:val="000000"/>
        </w:rPr>
      </w:pPr>
      <w:proofErr w:type="gramStart"/>
      <w:r>
        <w:rPr>
          <w:color w:val="000000"/>
        </w:rPr>
        <w:t>function</w:t>
      </w:r>
      <w:proofErr w:type="gramEnd"/>
      <w:r>
        <w:rPr>
          <w:color w:val="000000"/>
        </w:rPr>
        <w:t xml:space="preserve"> validate()</w:t>
      </w:r>
    </w:p>
    <w:p w:rsidR="004171C9" w:rsidRDefault="004171C9" w:rsidP="004171C9">
      <w:pPr>
        <w:pStyle w:val="HTMLPreformatted"/>
        <w:rPr>
          <w:color w:val="000000"/>
        </w:rPr>
      </w:pPr>
      <w:r>
        <w:rPr>
          <w:color w:val="000000"/>
        </w:rPr>
        <w:t>{</w:t>
      </w:r>
    </w:p>
    <w:p w:rsidR="004171C9" w:rsidRDefault="004171C9" w:rsidP="004171C9">
      <w:pPr>
        <w:pStyle w:val="HTMLPreformatted"/>
        <w:rPr>
          <w:color w:val="000000"/>
        </w:rPr>
      </w:pPr>
      <w:r>
        <w:rPr>
          <w:color w:val="000000"/>
        </w:rPr>
        <w:tab/>
        <w:t>//registration form function - field variables</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userid</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userid</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pwd</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pwd</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confpwd</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confpwd</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lastname</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lastname</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fname</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fname</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dob = </w:t>
      </w:r>
      <w:proofErr w:type="spellStart"/>
      <w:r>
        <w:rPr>
          <w:color w:val="000000"/>
        </w:rPr>
        <w:t>document.form</w:t>
      </w:r>
      <w:proofErr w:type="spellEnd"/>
      <w:r>
        <w:rPr>
          <w:color w:val="000000"/>
        </w:rPr>
        <w:t>["registration"]["dob"].value;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email = </w:t>
      </w:r>
      <w:proofErr w:type="spellStart"/>
      <w:r>
        <w:rPr>
          <w:color w:val="000000"/>
        </w:rPr>
        <w:t>document.form</w:t>
      </w:r>
      <w:proofErr w:type="spellEnd"/>
      <w:r>
        <w:rPr>
          <w:color w:val="000000"/>
        </w:rPr>
        <w:t>["registration"]["email"].value;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confemail</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confemail</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tel</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tel</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add1 = </w:t>
      </w:r>
      <w:proofErr w:type="spellStart"/>
      <w:r>
        <w:rPr>
          <w:color w:val="000000"/>
        </w:rPr>
        <w:t>document.form</w:t>
      </w:r>
      <w:proofErr w:type="spellEnd"/>
      <w:r>
        <w:rPr>
          <w:color w:val="000000"/>
        </w:rPr>
        <w:t>["registration"]["add1"].value;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add2 = </w:t>
      </w:r>
      <w:proofErr w:type="spellStart"/>
      <w:r>
        <w:rPr>
          <w:color w:val="000000"/>
        </w:rPr>
        <w:t>document.form</w:t>
      </w:r>
      <w:proofErr w:type="spellEnd"/>
      <w:r>
        <w:rPr>
          <w:color w:val="000000"/>
        </w:rPr>
        <w:t>["registration"]["add2"].value;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twnc</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twnc</w:t>
      </w:r>
      <w:proofErr w:type="spellEnd"/>
      <w:r>
        <w:rPr>
          <w:color w:val="000000"/>
        </w:rPr>
        <w:t>"].value;</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ptc</w:t>
      </w:r>
      <w:proofErr w:type="spellEnd"/>
      <w:r>
        <w:rPr>
          <w:color w:val="000000"/>
        </w:rPr>
        <w:t xml:space="preserve"> = </w:t>
      </w:r>
      <w:proofErr w:type="spellStart"/>
      <w:r>
        <w:rPr>
          <w:color w:val="000000"/>
        </w:rPr>
        <w:t>document.form</w:t>
      </w:r>
      <w:proofErr w:type="spellEnd"/>
      <w:r>
        <w:rPr>
          <w:color w:val="000000"/>
        </w:rPr>
        <w:t>["registration"]["</w:t>
      </w:r>
      <w:proofErr w:type="spellStart"/>
      <w:r>
        <w:rPr>
          <w:color w:val="000000"/>
        </w:rPr>
        <w:t>ptc</w:t>
      </w:r>
      <w:proofErr w:type="spellEnd"/>
      <w:r>
        <w:rPr>
          <w:color w:val="000000"/>
        </w:rPr>
        <w:t>"].value;</w:t>
      </w:r>
    </w:p>
    <w:p w:rsidR="004171C9" w:rsidRDefault="004171C9" w:rsidP="004171C9">
      <w:pPr>
        <w:pStyle w:val="HTMLPreformatted"/>
        <w:rPr>
          <w:color w:val="000000"/>
        </w:rPr>
      </w:pPr>
      <w:r>
        <w:rPr>
          <w:color w:val="000000"/>
        </w:rPr>
        <w:tab/>
      </w:r>
    </w:p>
    <w:p w:rsidR="004171C9" w:rsidRDefault="004171C9" w:rsidP="004171C9">
      <w:pPr>
        <w:pStyle w:val="HTMLPreformatted"/>
        <w:rPr>
          <w:color w:val="000000"/>
        </w:rPr>
      </w:pPr>
      <w:r>
        <w:rPr>
          <w:color w:val="000000"/>
        </w:rPr>
        <w:tab/>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valid = true;</w:t>
      </w:r>
    </w:p>
    <w:p w:rsidR="004171C9" w:rsidRDefault="004171C9" w:rsidP="004171C9">
      <w:pPr>
        <w:pStyle w:val="HTMLPreformatted"/>
        <w:rPr>
          <w:color w:val="000000"/>
        </w:rPr>
      </w:pPr>
      <w:r>
        <w:rPr>
          <w:color w:val="000000"/>
        </w:rPr>
        <w:t xml:space="preserve">    </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username=</w:t>
      </w:r>
      <w:proofErr w:type="spellStart"/>
      <w:r>
        <w:rPr>
          <w:color w:val="000000"/>
        </w:rPr>
        <w:t>document.getElementById</w:t>
      </w:r>
      <w:proofErr w:type="spellEnd"/>
      <w:r>
        <w:rPr>
          <w:color w:val="000000"/>
        </w:rPr>
        <w:t>("</w:t>
      </w:r>
      <w:proofErr w:type="spellStart"/>
      <w:r>
        <w:rPr>
          <w:color w:val="000000"/>
        </w:rPr>
        <w:t>userid</w:t>
      </w:r>
      <w:proofErr w:type="spellEnd"/>
      <w:r>
        <w:rPr>
          <w:color w:val="000000"/>
        </w:rPr>
        <w:t>");</w:t>
      </w:r>
    </w:p>
    <w:p w:rsidR="004171C9" w:rsidRDefault="004171C9" w:rsidP="004171C9">
      <w:pPr>
        <w:pStyle w:val="HTMLPreformatted"/>
        <w:rPr>
          <w:color w:val="000000"/>
        </w:rPr>
      </w:pPr>
      <w:r>
        <w:rPr>
          <w:color w:val="000000"/>
        </w:rPr>
        <w:lastRenderedPageBreak/>
        <w:tab/>
      </w:r>
      <w:r>
        <w:rPr>
          <w:color w:val="000000"/>
        </w:rPr>
        <w:tab/>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username.value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r>
        <w:rPr>
          <w:color w:val="000000"/>
        </w:rPr>
        <w:tab/>
      </w:r>
      <w:proofErr w:type="gramStart"/>
      <w:r>
        <w:rPr>
          <w:color w:val="000000"/>
        </w:rPr>
        <w:t>alert(</w:t>
      </w:r>
      <w:proofErr w:type="gramEnd"/>
      <w:r>
        <w:rPr>
          <w:color w:val="000000"/>
        </w:rPr>
        <w:t>"Please enter username");</w:t>
      </w:r>
    </w:p>
    <w:p w:rsidR="004171C9" w:rsidRDefault="004171C9" w:rsidP="004171C9">
      <w:pPr>
        <w:pStyle w:val="HTMLPreformatted"/>
        <w:rPr>
          <w:color w:val="000000"/>
        </w:rPr>
      </w:pPr>
      <w:r>
        <w:rPr>
          <w:color w:val="000000"/>
        </w:rPr>
        <w:tab/>
      </w:r>
      <w:r>
        <w:rPr>
          <w:color w:val="000000"/>
        </w:rPr>
        <w:tab/>
      </w:r>
      <w:r>
        <w:rPr>
          <w:color w:val="000000"/>
        </w:rPr>
        <w:tab/>
      </w:r>
      <w:proofErr w:type="spellStart"/>
      <w:proofErr w:type="gramStart"/>
      <w:r>
        <w:rPr>
          <w:color w:val="000000"/>
        </w:rPr>
        <w:t>username.focus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Password=</w:t>
      </w:r>
      <w:proofErr w:type="spellStart"/>
      <w:r>
        <w:rPr>
          <w:color w:val="000000"/>
        </w:rPr>
        <w:t>document.getElementById</w:t>
      </w:r>
      <w:proofErr w:type="spellEnd"/>
      <w:r>
        <w:rPr>
          <w:color w:val="000000"/>
        </w:rPr>
        <w:t>("</w:t>
      </w:r>
      <w:proofErr w:type="spellStart"/>
      <w:r>
        <w:rPr>
          <w:color w:val="000000"/>
        </w:rPr>
        <w:t>pwd</w:t>
      </w:r>
      <w:proofErr w:type="spell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Password.value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enter Password");</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Password.focus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rePassword</w:t>
      </w:r>
      <w:proofErr w:type="spellEnd"/>
      <w:r>
        <w:rPr>
          <w:color w:val="000000"/>
        </w:rPr>
        <w:t>=</w:t>
      </w:r>
      <w:proofErr w:type="spellStart"/>
      <w:r>
        <w:rPr>
          <w:color w:val="000000"/>
        </w:rPr>
        <w:t>document.getElementById</w:t>
      </w:r>
      <w:proofErr w:type="spellEnd"/>
      <w:r>
        <w:rPr>
          <w:color w:val="000000"/>
        </w:rPr>
        <w:t>("</w:t>
      </w:r>
      <w:proofErr w:type="spellStart"/>
      <w:r>
        <w:rPr>
          <w:color w:val="000000"/>
        </w:rPr>
        <w:t>confpwd</w:t>
      </w:r>
      <w:proofErr w:type="spell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rePassword.value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password");</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rePassword.focus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dob=</w:t>
      </w:r>
      <w:proofErr w:type="spellStart"/>
      <w:r>
        <w:rPr>
          <w:color w:val="000000"/>
        </w:rPr>
        <w:t>document.getElementById</w:t>
      </w:r>
      <w:proofErr w:type="spellEnd"/>
      <w:r>
        <w:rPr>
          <w:color w:val="000000"/>
        </w:rPr>
        <w:t>("dob");</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dob.value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dob");</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dob.focus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email=</w:t>
      </w:r>
      <w:proofErr w:type="spellStart"/>
      <w:r>
        <w:rPr>
          <w:color w:val="000000"/>
        </w:rPr>
        <w:t>document.getElementById</w:t>
      </w:r>
      <w:proofErr w:type="spellEnd"/>
      <w:r>
        <w:rPr>
          <w:color w:val="000000"/>
        </w:rPr>
        <w:t>("email");</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email.value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email");</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email.focus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w:t>
      </w:r>
      <w:proofErr w:type="spellStart"/>
      <w:r>
        <w:rPr>
          <w:color w:val="000000"/>
        </w:rPr>
        <w:t>cemail</w:t>
      </w:r>
      <w:proofErr w:type="spellEnd"/>
      <w:r>
        <w:rPr>
          <w:color w:val="000000"/>
        </w:rPr>
        <w:t>=</w:t>
      </w:r>
      <w:proofErr w:type="spellStart"/>
      <w:r>
        <w:rPr>
          <w:color w:val="000000"/>
        </w:rPr>
        <w:t>document.getElementById</w:t>
      </w:r>
      <w:proofErr w:type="spellEnd"/>
      <w:r>
        <w:rPr>
          <w:color w:val="000000"/>
        </w:rPr>
        <w:t>("</w:t>
      </w:r>
      <w:proofErr w:type="spellStart"/>
      <w:r>
        <w:rPr>
          <w:color w:val="000000"/>
        </w:rPr>
        <w:t>confemail</w:t>
      </w:r>
      <w:proofErr w:type="spell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cemail.value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email");</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cemail.focus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address=</w:t>
      </w:r>
      <w:proofErr w:type="spellStart"/>
      <w:r>
        <w:rPr>
          <w:color w:val="000000"/>
        </w:rPr>
        <w:t>document.getElementById</w:t>
      </w:r>
      <w:proofErr w:type="spellEnd"/>
      <w:r>
        <w:rPr>
          <w:color w:val="000000"/>
        </w:rPr>
        <w:t>("add1");</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address.value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address");</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address.focus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city=</w:t>
      </w:r>
      <w:proofErr w:type="spellStart"/>
      <w:r>
        <w:rPr>
          <w:color w:val="000000"/>
        </w:rPr>
        <w:t>document.getElementById</w:t>
      </w:r>
      <w:proofErr w:type="spellEnd"/>
      <w:r>
        <w:rPr>
          <w:color w:val="000000"/>
        </w:rPr>
        <w:t>("</w:t>
      </w:r>
      <w:proofErr w:type="spellStart"/>
      <w:r>
        <w:rPr>
          <w:color w:val="000000"/>
        </w:rPr>
        <w:t>twnc</w:t>
      </w:r>
      <w:proofErr w:type="spell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if(</w:t>
      </w:r>
      <w:proofErr w:type="spellStart"/>
      <w:proofErr w:type="gramEnd"/>
      <w:r>
        <w:rPr>
          <w:color w:val="000000"/>
        </w:rPr>
        <w:t>city.value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town/city");</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city.focus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proofErr w:type="spellStart"/>
      <w:proofErr w:type="gramStart"/>
      <w:r>
        <w:rPr>
          <w:color w:val="000000"/>
        </w:rPr>
        <w:t>var</w:t>
      </w:r>
      <w:proofErr w:type="spellEnd"/>
      <w:proofErr w:type="gramEnd"/>
      <w:r>
        <w:rPr>
          <w:color w:val="000000"/>
        </w:rPr>
        <w:t xml:space="preserve"> post=</w:t>
      </w:r>
      <w:proofErr w:type="spellStart"/>
      <w:r>
        <w:rPr>
          <w:color w:val="000000"/>
        </w:rPr>
        <w:t>document.getElementById</w:t>
      </w:r>
      <w:proofErr w:type="spellEnd"/>
      <w:r>
        <w:rPr>
          <w:color w:val="000000"/>
        </w:rPr>
        <w:t>("</w:t>
      </w:r>
      <w:proofErr w:type="spellStart"/>
      <w:r>
        <w:rPr>
          <w:color w:val="000000"/>
        </w:rPr>
        <w:t>ptc</w:t>
      </w:r>
      <w:proofErr w:type="spellEnd"/>
      <w:r>
        <w:rPr>
          <w:color w:val="000000"/>
        </w:rPr>
        <w:t>");</w:t>
      </w:r>
    </w:p>
    <w:p w:rsidR="004171C9" w:rsidRDefault="004171C9" w:rsidP="004171C9">
      <w:pPr>
        <w:pStyle w:val="HTMLPreformatted"/>
        <w:rPr>
          <w:color w:val="000000"/>
        </w:rPr>
      </w:pPr>
      <w:r>
        <w:rPr>
          <w:color w:val="000000"/>
        </w:rPr>
        <w:lastRenderedPageBreak/>
        <w:tab/>
      </w:r>
      <w:r>
        <w:rPr>
          <w:color w:val="000000"/>
        </w:rPr>
        <w:tab/>
      </w:r>
      <w:proofErr w:type="gramStart"/>
      <w:r>
        <w:rPr>
          <w:color w:val="000000"/>
        </w:rPr>
        <w:t>if(</w:t>
      </w:r>
      <w:proofErr w:type="spellStart"/>
      <w:proofErr w:type="gramEnd"/>
      <w:r>
        <w:rPr>
          <w:color w:val="000000"/>
        </w:rPr>
        <w:t>pin.value</w:t>
      </w:r>
      <w:proofErr w:type="spellEnd"/>
      <w:r>
        <w:rPr>
          <w:color w:val="000000"/>
        </w:rPr>
        <w:t>=="")</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ab/>
      </w:r>
      <w:r>
        <w:rPr>
          <w:color w:val="000000"/>
        </w:rPr>
        <w:tab/>
      </w:r>
      <w:proofErr w:type="gramStart"/>
      <w:r>
        <w:rPr>
          <w:color w:val="000000"/>
        </w:rPr>
        <w:t>alert(</w:t>
      </w:r>
      <w:proofErr w:type="gramEnd"/>
      <w:r>
        <w:rPr>
          <w:color w:val="000000"/>
        </w:rPr>
        <w:t>"Please re-enter Postcode");</w:t>
      </w:r>
    </w:p>
    <w:p w:rsidR="004171C9" w:rsidRDefault="004171C9" w:rsidP="004171C9">
      <w:pPr>
        <w:pStyle w:val="HTMLPreformatted"/>
        <w:rPr>
          <w:color w:val="000000"/>
        </w:rPr>
      </w:pPr>
      <w:r>
        <w:rPr>
          <w:color w:val="000000"/>
        </w:rPr>
        <w:tab/>
      </w:r>
      <w:r>
        <w:rPr>
          <w:color w:val="000000"/>
        </w:rPr>
        <w:tab/>
      </w:r>
      <w:proofErr w:type="spellStart"/>
      <w:proofErr w:type="gramStart"/>
      <w:r>
        <w:rPr>
          <w:color w:val="000000"/>
        </w:rPr>
        <w:t>pin.focus</w:t>
      </w:r>
      <w:proofErr w:type="spellEnd"/>
      <w:r>
        <w:rPr>
          <w:color w:val="000000"/>
        </w:rPr>
        <w:t>(</w:t>
      </w:r>
      <w:proofErr w:type="gramEnd"/>
      <w:r>
        <w:rPr>
          <w:color w:val="000000"/>
        </w:rPr>
        <w:t>);</w:t>
      </w:r>
    </w:p>
    <w:p w:rsidR="004171C9" w:rsidRDefault="004171C9" w:rsidP="004171C9">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false;</w:t>
      </w:r>
    </w:p>
    <w:p w:rsidR="004171C9" w:rsidRDefault="004171C9" w:rsidP="004171C9">
      <w:pPr>
        <w:pStyle w:val="HTMLPreformatted"/>
        <w:rPr>
          <w:color w:val="000000"/>
        </w:rPr>
      </w:pPr>
      <w:r>
        <w:rPr>
          <w:color w:val="000000"/>
        </w:rPr>
        <w:tab/>
      </w:r>
      <w:r>
        <w:rPr>
          <w:color w:val="000000"/>
        </w:rPr>
        <w:tab/>
        <w:t>}</w:t>
      </w:r>
    </w:p>
    <w:p w:rsidR="004171C9" w:rsidRDefault="004171C9" w:rsidP="004171C9">
      <w:pPr>
        <w:pStyle w:val="HTMLPreformatted"/>
        <w:rPr>
          <w:color w:val="000000"/>
        </w:rPr>
      </w:pPr>
      <w:r>
        <w:rPr>
          <w:color w:val="000000"/>
        </w:rPr>
        <w:t>}</w:t>
      </w:r>
    </w:p>
    <w:p w:rsidR="004171C9" w:rsidRDefault="004171C9" w:rsidP="004171C9">
      <w:pPr>
        <w:pStyle w:val="HTMLPreformatted"/>
        <w:rPr>
          <w:color w:val="000000"/>
        </w:rPr>
      </w:pPr>
      <w:r>
        <w:rPr>
          <w:color w:val="000000"/>
        </w:rPr>
        <w:t>&lt;/script</w:t>
      </w: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0A0662">
      <w:pPr>
        <w:pBdr>
          <w:top w:val="single" w:sz="6" w:space="1" w:color="auto"/>
        </w:pBdr>
        <w:shd w:val="clear" w:color="auto" w:fill="FFFFFF" w:themeFill="background1"/>
        <w:spacing w:after="75" w:line="240" w:lineRule="auto"/>
        <w:jc w:val="center"/>
        <w:rPr>
          <w:rFonts w:ascii="Arial" w:eastAsia="Times New Roman" w:hAnsi="Arial" w:cs="Arial"/>
          <w:color w:val="FF0000"/>
          <w:sz w:val="16"/>
          <w:szCs w:val="16"/>
        </w:rPr>
      </w:pP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html</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body</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script</w:t>
      </w:r>
      <w:proofErr w:type="gramEnd"/>
      <w:r w:rsidRPr="00AB1F0A">
        <w:rPr>
          <w:rFonts w:ascii="Arial" w:eastAsia="Times New Roman" w:hAnsi="Arial" w:cs="Arial"/>
          <w:color w:val="FF0000"/>
          <w:sz w:val="16"/>
          <w:szCs w:val="16"/>
        </w:rPr>
        <w:t xml:space="preserve">&gt;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function</w:t>
      </w:r>
      <w:proofErr w:type="gramEnd"/>
      <w:r w:rsidRPr="00AB1F0A">
        <w:rPr>
          <w:rFonts w:ascii="Arial" w:eastAsia="Times New Roman" w:hAnsi="Arial" w:cs="Arial"/>
          <w:color w:val="FF0000"/>
          <w:sz w:val="16"/>
          <w:szCs w:val="16"/>
        </w:rPr>
        <w:t xml:space="preserve"> </w:t>
      </w:r>
      <w:proofErr w:type="spellStart"/>
      <w:r w:rsidRPr="00AB1F0A">
        <w:rPr>
          <w:rFonts w:ascii="Arial" w:eastAsia="Times New Roman" w:hAnsi="Arial" w:cs="Arial"/>
          <w:color w:val="FF0000"/>
          <w:sz w:val="16"/>
          <w:szCs w:val="16"/>
        </w:rPr>
        <w:t>validateform</w:t>
      </w:r>
      <w:proofErr w:type="spellEnd"/>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spellStart"/>
      <w:proofErr w:type="gramStart"/>
      <w:r w:rsidRPr="00AB1F0A">
        <w:rPr>
          <w:rFonts w:ascii="Arial" w:eastAsia="Times New Roman" w:hAnsi="Arial" w:cs="Arial"/>
          <w:color w:val="FF0000"/>
          <w:sz w:val="16"/>
          <w:szCs w:val="16"/>
        </w:rPr>
        <w:t>var</w:t>
      </w:r>
      <w:proofErr w:type="spellEnd"/>
      <w:proofErr w:type="gramEnd"/>
      <w:r w:rsidRPr="00AB1F0A">
        <w:rPr>
          <w:rFonts w:ascii="Arial" w:eastAsia="Times New Roman" w:hAnsi="Arial" w:cs="Arial"/>
          <w:color w:val="FF0000"/>
          <w:sz w:val="16"/>
          <w:szCs w:val="16"/>
        </w:rPr>
        <w:t xml:space="preserve"> name=</w:t>
      </w:r>
      <w:proofErr w:type="spellStart"/>
      <w:r w:rsidRPr="00AB1F0A">
        <w:rPr>
          <w:rFonts w:ascii="Arial" w:eastAsia="Times New Roman" w:hAnsi="Arial" w:cs="Arial"/>
          <w:color w:val="FF0000"/>
          <w:sz w:val="16"/>
          <w:szCs w:val="16"/>
        </w:rPr>
        <w:t>document.myform.name.value</w:t>
      </w:r>
      <w:proofErr w:type="spellEnd"/>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spellStart"/>
      <w:proofErr w:type="gramStart"/>
      <w:r w:rsidRPr="00AB1F0A">
        <w:rPr>
          <w:rFonts w:ascii="Arial" w:eastAsia="Times New Roman" w:hAnsi="Arial" w:cs="Arial"/>
          <w:color w:val="FF0000"/>
          <w:sz w:val="16"/>
          <w:szCs w:val="16"/>
        </w:rPr>
        <w:t>var</w:t>
      </w:r>
      <w:proofErr w:type="spellEnd"/>
      <w:proofErr w:type="gramEnd"/>
      <w:r w:rsidRPr="00AB1F0A">
        <w:rPr>
          <w:rFonts w:ascii="Arial" w:eastAsia="Times New Roman" w:hAnsi="Arial" w:cs="Arial"/>
          <w:color w:val="FF0000"/>
          <w:sz w:val="16"/>
          <w:szCs w:val="16"/>
        </w:rPr>
        <w:t xml:space="preserve"> password=</w:t>
      </w:r>
      <w:proofErr w:type="spellStart"/>
      <w:r w:rsidRPr="00AB1F0A">
        <w:rPr>
          <w:rFonts w:ascii="Arial" w:eastAsia="Times New Roman" w:hAnsi="Arial" w:cs="Arial"/>
          <w:color w:val="FF0000"/>
          <w:sz w:val="16"/>
          <w:szCs w:val="16"/>
        </w:rPr>
        <w:t>document.myform.password.value</w:t>
      </w:r>
      <w:proofErr w:type="spellEnd"/>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if</w:t>
      </w:r>
      <w:proofErr w:type="gramEnd"/>
      <w:r w:rsidRPr="00AB1F0A">
        <w:rPr>
          <w:rFonts w:ascii="Arial" w:eastAsia="Times New Roman" w:hAnsi="Arial" w:cs="Arial"/>
          <w:color w:val="FF0000"/>
          <w:sz w:val="16"/>
          <w:szCs w:val="16"/>
        </w:rPr>
        <w:t xml:space="preserve"> (name==null || name==""){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alert(</w:t>
      </w:r>
      <w:proofErr w:type="gramEnd"/>
      <w:r w:rsidRPr="00AB1F0A">
        <w:rPr>
          <w:rFonts w:ascii="Arial" w:eastAsia="Times New Roman" w:hAnsi="Arial" w:cs="Arial"/>
          <w:color w:val="FF0000"/>
          <w:sz w:val="16"/>
          <w:szCs w:val="16"/>
        </w:rPr>
        <w:t xml:space="preserve">"Name can't be blank");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false;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}else</w:t>
      </w:r>
      <w:proofErr w:type="gramEnd"/>
      <w:r w:rsidRPr="00AB1F0A">
        <w:rPr>
          <w:rFonts w:ascii="Arial" w:eastAsia="Times New Roman" w:hAnsi="Arial" w:cs="Arial"/>
          <w:color w:val="FF0000"/>
          <w:sz w:val="16"/>
          <w:szCs w:val="16"/>
        </w:rPr>
        <w:t xml:space="preserve"> if(</w:t>
      </w:r>
      <w:proofErr w:type="spellStart"/>
      <w:r w:rsidRPr="00AB1F0A">
        <w:rPr>
          <w:rFonts w:ascii="Arial" w:eastAsia="Times New Roman" w:hAnsi="Arial" w:cs="Arial"/>
          <w:color w:val="FF0000"/>
          <w:sz w:val="16"/>
          <w:szCs w:val="16"/>
        </w:rPr>
        <w:t>password.length</w:t>
      </w:r>
      <w:proofErr w:type="spellEnd"/>
      <w:r w:rsidRPr="00AB1F0A">
        <w:rPr>
          <w:rFonts w:ascii="Arial" w:eastAsia="Times New Roman" w:hAnsi="Arial" w:cs="Arial"/>
          <w:color w:val="FF0000"/>
          <w:sz w:val="16"/>
          <w:szCs w:val="16"/>
        </w:rPr>
        <w:t xml:space="preserve">&lt;6){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alert(</w:t>
      </w:r>
      <w:proofErr w:type="gramEnd"/>
      <w:r w:rsidRPr="00AB1F0A">
        <w:rPr>
          <w:rFonts w:ascii="Arial" w:eastAsia="Times New Roman" w:hAnsi="Arial" w:cs="Arial"/>
          <w:color w:val="FF0000"/>
          <w:sz w:val="16"/>
          <w:szCs w:val="16"/>
        </w:rPr>
        <w:t xml:space="preserve">"Password must be at least 6 characters long.");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false;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&lt;/script&gt;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body</w:t>
      </w:r>
      <w:proofErr w:type="gramEnd"/>
      <w:r w:rsidRPr="00AB1F0A">
        <w:rPr>
          <w:rFonts w:ascii="Arial" w:eastAsia="Times New Roman" w:hAnsi="Arial" w:cs="Arial"/>
          <w:color w:val="FF0000"/>
          <w:sz w:val="16"/>
          <w:szCs w:val="16"/>
        </w:rPr>
        <w:t xml:space="preserve">&gt;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&lt;form name="</w:t>
      </w:r>
      <w:proofErr w:type="spellStart"/>
      <w:r w:rsidRPr="00AB1F0A">
        <w:rPr>
          <w:rFonts w:ascii="Arial" w:eastAsia="Times New Roman" w:hAnsi="Arial" w:cs="Arial"/>
          <w:color w:val="FF0000"/>
          <w:sz w:val="16"/>
          <w:szCs w:val="16"/>
        </w:rPr>
        <w:t>myform</w:t>
      </w:r>
      <w:proofErr w:type="spellEnd"/>
      <w:r w:rsidRPr="00AB1F0A">
        <w:rPr>
          <w:rFonts w:ascii="Arial" w:eastAsia="Times New Roman" w:hAnsi="Arial" w:cs="Arial"/>
          <w:color w:val="FF0000"/>
          <w:sz w:val="16"/>
          <w:szCs w:val="16"/>
        </w:rPr>
        <w:t xml:space="preserve">" method="post" action="http://www.javatpoint.com/javascriptpages/valid.jsp" </w:t>
      </w:r>
      <w:proofErr w:type="spellStart"/>
      <w:r w:rsidRPr="00AB1F0A">
        <w:rPr>
          <w:rFonts w:ascii="Arial" w:eastAsia="Times New Roman" w:hAnsi="Arial" w:cs="Arial"/>
          <w:color w:val="FF0000"/>
          <w:sz w:val="16"/>
          <w:szCs w:val="16"/>
        </w:rPr>
        <w:t>onsubmit</w:t>
      </w:r>
      <w:proofErr w:type="spellEnd"/>
      <w:r w:rsidRPr="00AB1F0A">
        <w:rPr>
          <w:rFonts w:ascii="Arial" w:eastAsia="Times New Roman" w:hAnsi="Arial" w:cs="Arial"/>
          <w:color w:val="FF0000"/>
          <w:sz w:val="16"/>
          <w:szCs w:val="16"/>
        </w:rPr>
        <w:t xml:space="preserve">="return </w:t>
      </w:r>
      <w:proofErr w:type="spellStart"/>
      <w:proofErr w:type="gramStart"/>
      <w:r w:rsidRPr="00AB1F0A">
        <w:rPr>
          <w:rFonts w:ascii="Arial" w:eastAsia="Times New Roman" w:hAnsi="Arial" w:cs="Arial"/>
          <w:color w:val="FF0000"/>
          <w:sz w:val="16"/>
          <w:szCs w:val="16"/>
        </w:rPr>
        <w:t>validateform</w:t>
      </w:r>
      <w:proofErr w:type="spellEnd"/>
      <w:r w:rsidRPr="00AB1F0A">
        <w:rPr>
          <w:rFonts w:ascii="Arial" w:eastAsia="Times New Roman" w:hAnsi="Arial" w:cs="Arial"/>
          <w:color w:val="FF0000"/>
          <w:sz w:val="16"/>
          <w:szCs w:val="16"/>
        </w:rPr>
        <w:t>(</w:t>
      </w:r>
      <w:proofErr w:type="gramEnd"/>
      <w:r w:rsidRPr="00AB1F0A">
        <w:rPr>
          <w:rFonts w:ascii="Arial" w:eastAsia="Times New Roman" w:hAnsi="Arial" w:cs="Arial"/>
          <w:color w:val="FF0000"/>
          <w:sz w:val="16"/>
          <w:szCs w:val="16"/>
        </w:rPr>
        <w:t xml:space="preserve">)" &gt;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Name: &lt;input type="text" name="name"&gt;&lt;</w:t>
      </w:r>
      <w:proofErr w:type="spellStart"/>
      <w:r w:rsidRPr="00AB1F0A">
        <w:rPr>
          <w:rFonts w:ascii="Arial" w:eastAsia="Times New Roman" w:hAnsi="Arial" w:cs="Arial"/>
          <w:color w:val="FF0000"/>
          <w:sz w:val="16"/>
          <w:szCs w:val="16"/>
        </w:rPr>
        <w:t>br</w:t>
      </w:r>
      <w:proofErr w:type="spellEnd"/>
      <w:r w:rsidRPr="00AB1F0A">
        <w:rPr>
          <w:rFonts w:ascii="Arial" w:eastAsia="Times New Roman" w:hAnsi="Arial" w:cs="Arial"/>
          <w:color w:val="FF0000"/>
          <w:sz w:val="16"/>
          <w:szCs w:val="16"/>
        </w:rPr>
        <w:t xml:space="preserve">/&gt;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Password: &lt;input type="password" name="password"&gt;&lt;</w:t>
      </w:r>
      <w:proofErr w:type="spellStart"/>
      <w:r w:rsidRPr="00AB1F0A">
        <w:rPr>
          <w:rFonts w:ascii="Arial" w:eastAsia="Times New Roman" w:hAnsi="Arial" w:cs="Arial"/>
          <w:color w:val="FF0000"/>
          <w:sz w:val="16"/>
          <w:szCs w:val="16"/>
        </w:rPr>
        <w:t>br</w:t>
      </w:r>
      <w:proofErr w:type="spellEnd"/>
      <w:r w:rsidRPr="00AB1F0A">
        <w:rPr>
          <w:rFonts w:ascii="Arial" w:eastAsia="Times New Roman" w:hAnsi="Arial" w:cs="Arial"/>
          <w:color w:val="FF0000"/>
          <w:sz w:val="16"/>
          <w:szCs w:val="16"/>
        </w:rPr>
        <w:t xml:space="preserve">/&gt;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&lt;input type="submit" value="register"&gt;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&lt;/form&gt;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&lt;/body&gt;</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&lt;/html&gt;</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AB1F0A">
        <w:rPr>
          <w:rFonts w:ascii="Helvetica" w:eastAsia="Times New Roman" w:hAnsi="Helvetica" w:cs="Helvetica"/>
          <w:color w:val="610B38"/>
          <w:sz w:val="38"/>
          <w:szCs w:val="38"/>
        </w:rPr>
        <w:t>JavaScript Retype Password Validation</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&lt;!DOCTYPE</w:t>
      </w:r>
      <w:proofErr w:type="gramEnd"/>
      <w:r w:rsidRPr="00AB1F0A">
        <w:rPr>
          <w:rFonts w:ascii="Arial" w:eastAsia="Times New Roman" w:hAnsi="Arial" w:cs="Arial"/>
          <w:color w:val="FF0000"/>
          <w:sz w:val="16"/>
          <w:szCs w:val="16"/>
        </w:rPr>
        <w:t xml:space="preserve"> html&gt;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html</w:t>
      </w:r>
      <w:proofErr w:type="gram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lastRenderedPageBreak/>
        <w:t>&lt;</w:t>
      </w:r>
      <w:proofErr w:type="gramStart"/>
      <w:r w:rsidRPr="00AB1F0A">
        <w:rPr>
          <w:rFonts w:ascii="Arial" w:eastAsia="Times New Roman" w:hAnsi="Arial" w:cs="Arial"/>
          <w:color w:val="FF0000"/>
          <w:sz w:val="16"/>
          <w:szCs w:val="16"/>
        </w:rPr>
        <w:t>head</w:t>
      </w:r>
      <w:proofErr w:type="gram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&lt;script type="text/</w:t>
      </w:r>
      <w:proofErr w:type="spellStart"/>
      <w:r w:rsidRPr="00AB1F0A">
        <w:rPr>
          <w:rFonts w:ascii="Arial" w:eastAsia="Times New Roman" w:hAnsi="Arial" w:cs="Arial"/>
          <w:color w:val="FF0000"/>
          <w:sz w:val="16"/>
          <w:szCs w:val="16"/>
        </w:rPr>
        <w:t>javascript</w:t>
      </w:r>
      <w:proofErr w:type="spell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function</w:t>
      </w:r>
      <w:proofErr w:type="gramEnd"/>
      <w:r w:rsidRPr="00AB1F0A">
        <w:rPr>
          <w:rFonts w:ascii="Arial" w:eastAsia="Times New Roman" w:hAnsi="Arial" w:cs="Arial"/>
          <w:color w:val="FF0000"/>
          <w:sz w:val="16"/>
          <w:szCs w:val="16"/>
        </w:rPr>
        <w:t xml:space="preserve"> </w:t>
      </w:r>
      <w:proofErr w:type="spellStart"/>
      <w:r w:rsidRPr="00AB1F0A">
        <w:rPr>
          <w:rFonts w:ascii="Arial" w:eastAsia="Times New Roman" w:hAnsi="Arial" w:cs="Arial"/>
          <w:color w:val="FF0000"/>
          <w:sz w:val="16"/>
          <w:szCs w:val="16"/>
        </w:rPr>
        <w:t>matchpass</w:t>
      </w:r>
      <w:proofErr w:type="spellEnd"/>
      <w:r w:rsidRPr="00AB1F0A">
        <w:rPr>
          <w:rFonts w:ascii="Arial" w:eastAsia="Times New Roman" w:hAnsi="Arial" w:cs="Arial"/>
          <w:color w:val="FF0000"/>
          <w:sz w:val="16"/>
          <w:szCs w:val="16"/>
        </w:rPr>
        <w: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spellStart"/>
      <w:proofErr w:type="gramStart"/>
      <w:r w:rsidRPr="00AB1F0A">
        <w:rPr>
          <w:rFonts w:ascii="Arial" w:eastAsia="Times New Roman" w:hAnsi="Arial" w:cs="Arial"/>
          <w:color w:val="FF0000"/>
          <w:sz w:val="16"/>
          <w:szCs w:val="16"/>
        </w:rPr>
        <w:t>var</w:t>
      </w:r>
      <w:proofErr w:type="spellEnd"/>
      <w:proofErr w:type="gramEnd"/>
      <w:r w:rsidRPr="00AB1F0A">
        <w:rPr>
          <w:rFonts w:ascii="Arial" w:eastAsia="Times New Roman" w:hAnsi="Arial" w:cs="Arial"/>
          <w:color w:val="FF0000"/>
          <w:sz w:val="16"/>
          <w:szCs w:val="16"/>
        </w:rPr>
        <w:t xml:space="preserve"> </w:t>
      </w:r>
      <w:proofErr w:type="spellStart"/>
      <w:r w:rsidRPr="00AB1F0A">
        <w:rPr>
          <w:rFonts w:ascii="Arial" w:eastAsia="Times New Roman" w:hAnsi="Arial" w:cs="Arial"/>
          <w:color w:val="FF0000"/>
          <w:sz w:val="16"/>
          <w:szCs w:val="16"/>
        </w:rPr>
        <w:t>firstpassword</w:t>
      </w:r>
      <w:proofErr w:type="spellEnd"/>
      <w:r w:rsidRPr="00AB1F0A">
        <w:rPr>
          <w:rFonts w:ascii="Arial" w:eastAsia="Times New Roman" w:hAnsi="Arial" w:cs="Arial"/>
          <w:color w:val="FF0000"/>
          <w:sz w:val="16"/>
          <w:szCs w:val="16"/>
        </w:rPr>
        <w:t>=document.f1.password.value;</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spellStart"/>
      <w:proofErr w:type="gramStart"/>
      <w:r w:rsidRPr="00AB1F0A">
        <w:rPr>
          <w:rFonts w:ascii="Arial" w:eastAsia="Times New Roman" w:hAnsi="Arial" w:cs="Arial"/>
          <w:color w:val="FF0000"/>
          <w:sz w:val="16"/>
          <w:szCs w:val="16"/>
        </w:rPr>
        <w:t>var</w:t>
      </w:r>
      <w:proofErr w:type="spellEnd"/>
      <w:proofErr w:type="gramEnd"/>
      <w:r w:rsidRPr="00AB1F0A">
        <w:rPr>
          <w:rFonts w:ascii="Arial" w:eastAsia="Times New Roman" w:hAnsi="Arial" w:cs="Arial"/>
          <w:color w:val="FF0000"/>
          <w:sz w:val="16"/>
          <w:szCs w:val="16"/>
        </w:rPr>
        <w:t xml:space="preserve"> </w:t>
      </w:r>
      <w:proofErr w:type="spellStart"/>
      <w:r w:rsidRPr="00AB1F0A">
        <w:rPr>
          <w:rFonts w:ascii="Arial" w:eastAsia="Times New Roman" w:hAnsi="Arial" w:cs="Arial"/>
          <w:color w:val="FF0000"/>
          <w:sz w:val="16"/>
          <w:szCs w:val="16"/>
        </w:rPr>
        <w:t>secondpassword</w:t>
      </w:r>
      <w:proofErr w:type="spellEnd"/>
      <w:r w:rsidRPr="00AB1F0A">
        <w:rPr>
          <w:rFonts w:ascii="Arial" w:eastAsia="Times New Roman" w:hAnsi="Arial" w:cs="Arial"/>
          <w:color w:val="FF0000"/>
          <w:sz w:val="16"/>
          <w:szCs w:val="16"/>
        </w:rPr>
        <w:t>=document.f1.password2.value;</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if(</w:t>
      </w:r>
      <w:proofErr w:type="spellStart"/>
      <w:proofErr w:type="gramEnd"/>
      <w:r w:rsidRPr="00AB1F0A">
        <w:rPr>
          <w:rFonts w:ascii="Arial" w:eastAsia="Times New Roman" w:hAnsi="Arial" w:cs="Arial"/>
          <w:color w:val="FF0000"/>
          <w:sz w:val="16"/>
          <w:szCs w:val="16"/>
        </w:rPr>
        <w:t>firstpassword</w:t>
      </w:r>
      <w:proofErr w:type="spellEnd"/>
      <w:r w:rsidRPr="00AB1F0A">
        <w:rPr>
          <w:rFonts w:ascii="Arial" w:eastAsia="Times New Roman" w:hAnsi="Arial" w:cs="Arial"/>
          <w:color w:val="FF0000"/>
          <w:sz w:val="16"/>
          <w:szCs w:val="16"/>
        </w:rPr>
        <w:t>==</w:t>
      </w:r>
      <w:proofErr w:type="spellStart"/>
      <w:r w:rsidRPr="00AB1F0A">
        <w:rPr>
          <w:rFonts w:ascii="Arial" w:eastAsia="Times New Roman" w:hAnsi="Arial" w:cs="Arial"/>
          <w:color w:val="FF0000"/>
          <w:sz w:val="16"/>
          <w:szCs w:val="16"/>
        </w:rPr>
        <w:t>secondpassword</w:t>
      </w:r>
      <w:proofErr w:type="spellEnd"/>
      <w:r w:rsidRPr="00AB1F0A">
        <w:rPr>
          <w:rFonts w:ascii="Arial" w:eastAsia="Times New Roman" w:hAnsi="Arial" w:cs="Arial"/>
          <w:color w:val="FF0000"/>
          <w:sz w:val="16"/>
          <w:szCs w:val="16"/>
        </w:rPr>
        <w: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true;</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else{</w:t>
      </w:r>
      <w:proofErr w:type="gramEnd"/>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alert(</w:t>
      </w:r>
      <w:proofErr w:type="gramEnd"/>
      <w:r w:rsidRPr="00AB1F0A">
        <w:rPr>
          <w:rFonts w:ascii="Arial" w:eastAsia="Times New Roman" w:hAnsi="Arial" w:cs="Arial"/>
          <w:color w:val="FF0000"/>
          <w:sz w:val="16"/>
          <w:szCs w:val="16"/>
        </w:rPr>
        <w:t>"password must be same!");</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false;</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&lt;/script&gt;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&lt;/head&gt;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body</w:t>
      </w:r>
      <w:proofErr w:type="gram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&lt;form name="f1" action="http://www.javatpoint.com/javascriptpages/valid.jsp" </w:t>
      </w:r>
      <w:proofErr w:type="spellStart"/>
      <w:r w:rsidRPr="00AB1F0A">
        <w:rPr>
          <w:rFonts w:ascii="Arial" w:eastAsia="Times New Roman" w:hAnsi="Arial" w:cs="Arial"/>
          <w:color w:val="FF0000"/>
          <w:sz w:val="16"/>
          <w:szCs w:val="16"/>
        </w:rPr>
        <w:t>onsubmit</w:t>
      </w:r>
      <w:proofErr w:type="spellEnd"/>
      <w:r w:rsidRPr="00AB1F0A">
        <w:rPr>
          <w:rFonts w:ascii="Arial" w:eastAsia="Times New Roman" w:hAnsi="Arial" w:cs="Arial"/>
          <w:color w:val="FF0000"/>
          <w:sz w:val="16"/>
          <w:szCs w:val="16"/>
        </w:rPr>
        <w:t xml:space="preserve">="return </w:t>
      </w:r>
      <w:proofErr w:type="spellStart"/>
      <w:proofErr w:type="gramStart"/>
      <w:r w:rsidRPr="00AB1F0A">
        <w:rPr>
          <w:rFonts w:ascii="Arial" w:eastAsia="Times New Roman" w:hAnsi="Arial" w:cs="Arial"/>
          <w:color w:val="FF0000"/>
          <w:sz w:val="16"/>
          <w:szCs w:val="16"/>
        </w:rPr>
        <w:t>matchpass</w:t>
      </w:r>
      <w:proofErr w:type="spellEnd"/>
      <w:r w:rsidRPr="00AB1F0A">
        <w:rPr>
          <w:rFonts w:ascii="Arial" w:eastAsia="Times New Roman" w:hAnsi="Arial" w:cs="Arial"/>
          <w:color w:val="FF0000"/>
          <w:sz w:val="16"/>
          <w:szCs w:val="16"/>
        </w:rPr>
        <w:t>(</w:t>
      </w:r>
      <w:proofErr w:type="gram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Password:</w:t>
      </w:r>
      <w:proofErr w:type="gramEnd"/>
      <w:r w:rsidRPr="00AB1F0A">
        <w:rPr>
          <w:rFonts w:ascii="Arial" w:eastAsia="Times New Roman" w:hAnsi="Arial" w:cs="Arial"/>
          <w:color w:val="FF0000"/>
          <w:sz w:val="16"/>
          <w:szCs w:val="16"/>
        </w:rPr>
        <w:t>&lt;input type="password" name="password" /&gt;&lt;</w:t>
      </w:r>
      <w:proofErr w:type="spellStart"/>
      <w:r w:rsidRPr="00AB1F0A">
        <w:rPr>
          <w:rFonts w:ascii="Arial" w:eastAsia="Times New Roman" w:hAnsi="Arial" w:cs="Arial"/>
          <w:color w:val="FF0000"/>
          <w:sz w:val="16"/>
          <w:szCs w:val="16"/>
        </w:rPr>
        <w:t>br</w:t>
      </w:r>
      <w:proofErr w:type="spell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Re-enter </w:t>
      </w:r>
      <w:proofErr w:type="gramStart"/>
      <w:r w:rsidRPr="00AB1F0A">
        <w:rPr>
          <w:rFonts w:ascii="Arial" w:eastAsia="Times New Roman" w:hAnsi="Arial" w:cs="Arial"/>
          <w:color w:val="FF0000"/>
          <w:sz w:val="16"/>
          <w:szCs w:val="16"/>
        </w:rPr>
        <w:t>Password:</w:t>
      </w:r>
      <w:proofErr w:type="gramEnd"/>
      <w:r w:rsidRPr="00AB1F0A">
        <w:rPr>
          <w:rFonts w:ascii="Arial" w:eastAsia="Times New Roman" w:hAnsi="Arial" w:cs="Arial"/>
          <w:color w:val="FF0000"/>
          <w:sz w:val="16"/>
          <w:szCs w:val="16"/>
        </w:rPr>
        <w:t>&lt;input type="password" name="password2"/&gt;&lt;</w:t>
      </w:r>
      <w:proofErr w:type="spellStart"/>
      <w:r w:rsidRPr="00AB1F0A">
        <w:rPr>
          <w:rFonts w:ascii="Arial" w:eastAsia="Times New Roman" w:hAnsi="Arial" w:cs="Arial"/>
          <w:color w:val="FF0000"/>
          <w:sz w:val="16"/>
          <w:szCs w:val="16"/>
        </w:rPr>
        <w:t>br</w:t>
      </w:r>
      <w:proofErr w:type="spellEnd"/>
      <w:r w:rsidRPr="00AB1F0A">
        <w:rPr>
          <w:rFonts w:ascii="Arial" w:eastAsia="Times New Roman" w:hAnsi="Arial" w:cs="Arial"/>
          <w:color w:val="FF0000"/>
          <w:sz w:val="16"/>
          <w:szCs w:val="16"/>
        </w:rPr>
        <w: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lastRenderedPageBreak/>
        <w:t>&lt;input type="submit"&gt;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&lt;/form&gt;</w:t>
      </w:r>
    </w:p>
    <w:p w:rsidR="00AB1F0A" w:rsidRPr="00AB1F0A" w:rsidRDefault="00AB1F0A" w:rsidP="00AB1F0A">
      <w:pPr>
        <w:shd w:val="clear" w:color="auto" w:fill="FFFFFF"/>
        <w:spacing w:before="100" w:beforeAutospacing="1" w:after="100" w:afterAutospacing="1" w:line="345" w:lineRule="atLeast"/>
        <w:outlineLvl w:val="1"/>
        <w:rPr>
          <w:rFonts w:ascii="Arial" w:eastAsia="Times New Roman" w:hAnsi="Arial" w:cs="Arial"/>
          <w:color w:val="FF0000"/>
          <w:sz w:val="16"/>
          <w:szCs w:val="16"/>
        </w:rPr>
      </w:pPr>
      <w:r w:rsidRPr="00AB1F0A">
        <w:rPr>
          <w:rFonts w:ascii="Arial" w:eastAsia="Times New Roman" w:hAnsi="Arial" w:cs="Arial"/>
          <w:color w:val="FF0000"/>
          <w:sz w:val="16"/>
          <w:szCs w:val="16"/>
        </w:rPr>
        <w:t>&lt;/body&gt;</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&lt;/html&gt;</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AB1F0A">
        <w:rPr>
          <w:rFonts w:ascii="Helvetica" w:eastAsia="Times New Roman" w:hAnsi="Helvetica" w:cs="Helvetica"/>
          <w:color w:val="610B38"/>
          <w:sz w:val="38"/>
          <w:szCs w:val="38"/>
        </w:rPr>
        <w:t>JavaScript Number Validation</w:t>
      </w:r>
    </w:p>
    <w:p w:rsidR="00AB1F0A" w:rsidRPr="00AB1F0A" w:rsidRDefault="00AB1F0A" w:rsidP="00AB1F0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t xml:space="preserve">Let's validate the </w:t>
      </w:r>
      <w:proofErr w:type="spellStart"/>
      <w:r w:rsidRPr="00AB1F0A">
        <w:rPr>
          <w:rFonts w:ascii="Verdana" w:eastAsia="Times New Roman" w:hAnsi="Verdana" w:cs="Times New Roman"/>
          <w:color w:val="000000"/>
          <w:sz w:val="20"/>
          <w:szCs w:val="20"/>
        </w:rPr>
        <w:t>textfield</w:t>
      </w:r>
      <w:proofErr w:type="spellEnd"/>
      <w:r w:rsidRPr="00AB1F0A">
        <w:rPr>
          <w:rFonts w:ascii="Verdana" w:eastAsia="Times New Roman" w:hAnsi="Verdana" w:cs="Times New Roman"/>
          <w:color w:val="000000"/>
          <w:sz w:val="20"/>
          <w:szCs w:val="20"/>
        </w:rPr>
        <w:t xml:space="preserve"> for numeric value only. Here, we are using </w:t>
      </w:r>
      <w:proofErr w:type="spellStart"/>
      <w:proofErr w:type="gramStart"/>
      <w:r w:rsidRPr="00AB1F0A">
        <w:rPr>
          <w:rFonts w:ascii="Verdana" w:eastAsia="Times New Roman" w:hAnsi="Verdana" w:cs="Times New Roman"/>
          <w:color w:val="000000"/>
          <w:sz w:val="20"/>
          <w:szCs w:val="20"/>
        </w:rPr>
        <w:t>isNaN</w:t>
      </w:r>
      <w:proofErr w:type="spellEnd"/>
      <w:r w:rsidRPr="00AB1F0A">
        <w:rPr>
          <w:rFonts w:ascii="Verdana" w:eastAsia="Times New Roman" w:hAnsi="Verdana" w:cs="Times New Roman"/>
          <w:color w:val="000000"/>
          <w:sz w:val="20"/>
          <w:szCs w:val="20"/>
        </w:rPr>
        <w:t>(</w:t>
      </w:r>
      <w:proofErr w:type="gramEnd"/>
      <w:r w:rsidRPr="00AB1F0A">
        <w:rPr>
          <w:rFonts w:ascii="Verdana" w:eastAsia="Times New Roman" w:hAnsi="Verdana" w:cs="Times New Roman"/>
          <w:color w:val="000000"/>
          <w:sz w:val="20"/>
          <w:szCs w:val="20"/>
        </w:rPr>
        <w:t>) function.</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&lt;!DOCTYPE</w:t>
      </w:r>
      <w:proofErr w:type="gramEnd"/>
      <w:r w:rsidRPr="00AB1F0A">
        <w:rPr>
          <w:rFonts w:ascii="Arial" w:eastAsia="Times New Roman" w:hAnsi="Arial" w:cs="Arial"/>
          <w:color w:val="FF0000"/>
          <w:sz w:val="16"/>
          <w:szCs w:val="16"/>
        </w:rPr>
        <w:t xml:space="preserve"> html&gt;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html</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head</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script</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function</w:t>
      </w:r>
      <w:proofErr w:type="gramEnd"/>
      <w:r w:rsidRPr="00AB1F0A">
        <w:rPr>
          <w:rFonts w:ascii="Arial" w:eastAsia="Times New Roman" w:hAnsi="Arial" w:cs="Arial"/>
          <w:color w:val="FF0000"/>
          <w:sz w:val="16"/>
          <w:szCs w:val="16"/>
        </w:rPr>
        <w:t xml:space="preserve"> validate(){</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spellStart"/>
      <w:proofErr w:type="gramStart"/>
      <w:r w:rsidRPr="00AB1F0A">
        <w:rPr>
          <w:rFonts w:ascii="Arial" w:eastAsia="Times New Roman" w:hAnsi="Arial" w:cs="Arial"/>
          <w:color w:val="FF0000"/>
          <w:sz w:val="16"/>
          <w:szCs w:val="16"/>
        </w:rPr>
        <w:t>var</w:t>
      </w:r>
      <w:proofErr w:type="spellEnd"/>
      <w:proofErr w:type="gramEnd"/>
      <w:r w:rsidRPr="00AB1F0A">
        <w:rPr>
          <w:rFonts w:ascii="Arial" w:eastAsia="Times New Roman" w:hAnsi="Arial" w:cs="Arial"/>
          <w:color w:val="FF0000"/>
          <w:sz w:val="16"/>
          <w:szCs w:val="16"/>
        </w:rPr>
        <w:t xml:space="preserve"> num=</w:t>
      </w:r>
      <w:proofErr w:type="spellStart"/>
      <w:r w:rsidRPr="00AB1F0A">
        <w:rPr>
          <w:rFonts w:ascii="Arial" w:eastAsia="Times New Roman" w:hAnsi="Arial" w:cs="Arial"/>
          <w:color w:val="FF0000"/>
          <w:sz w:val="16"/>
          <w:szCs w:val="16"/>
        </w:rPr>
        <w:t>document.myform.num.value</w:t>
      </w:r>
      <w:proofErr w:type="spellEnd"/>
      <w:r w:rsidRPr="00AB1F0A">
        <w:rPr>
          <w:rFonts w:ascii="Arial" w:eastAsia="Times New Roman" w:hAnsi="Arial" w:cs="Arial"/>
          <w:color w:val="FF0000"/>
          <w:sz w:val="16"/>
          <w:szCs w:val="16"/>
        </w:rPr>
        <w: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if</w:t>
      </w:r>
      <w:proofErr w:type="gramEnd"/>
      <w:r w:rsidRPr="00AB1F0A">
        <w:rPr>
          <w:rFonts w:ascii="Arial" w:eastAsia="Times New Roman" w:hAnsi="Arial" w:cs="Arial"/>
          <w:color w:val="FF0000"/>
          <w:sz w:val="16"/>
          <w:szCs w:val="16"/>
        </w:rPr>
        <w:t xml:space="preserve"> (</w:t>
      </w:r>
      <w:proofErr w:type="spellStart"/>
      <w:r w:rsidRPr="00AB1F0A">
        <w:rPr>
          <w:rFonts w:ascii="Arial" w:eastAsia="Times New Roman" w:hAnsi="Arial" w:cs="Arial"/>
          <w:color w:val="FF0000"/>
          <w:sz w:val="16"/>
          <w:szCs w:val="16"/>
        </w:rPr>
        <w:t>isNaN</w:t>
      </w:r>
      <w:proofErr w:type="spellEnd"/>
      <w:r w:rsidRPr="00AB1F0A">
        <w:rPr>
          <w:rFonts w:ascii="Arial" w:eastAsia="Times New Roman" w:hAnsi="Arial" w:cs="Arial"/>
          <w:color w:val="FF0000"/>
          <w:sz w:val="16"/>
          <w:szCs w:val="16"/>
        </w:rPr>
        <w:t>(num)){</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spellStart"/>
      <w:proofErr w:type="gramStart"/>
      <w:r w:rsidRPr="00AB1F0A">
        <w:rPr>
          <w:rFonts w:ascii="Arial" w:eastAsia="Times New Roman" w:hAnsi="Arial" w:cs="Arial"/>
          <w:color w:val="FF0000"/>
          <w:sz w:val="16"/>
          <w:szCs w:val="16"/>
        </w:rPr>
        <w:t>document.getElementById</w:t>
      </w:r>
      <w:proofErr w:type="spellEnd"/>
      <w:r w:rsidRPr="00AB1F0A">
        <w:rPr>
          <w:rFonts w:ascii="Arial" w:eastAsia="Times New Roman" w:hAnsi="Arial" w:cs="Arial"/>
          <w:color w:val="FF0000"/>
          <w:sz w:val="16"/>
          <w:szCs w:val="16"/>
        </w:rPr>
        <w:t>(</w:t>
      </w:r>
      <w:proofErr w:type="gramEnd"/>
      <w:r w:rsidRPr="00AB1F0A">
        <w:rPr>
          <w:rFonts w:ascii="Arial" w:eastAsia="Times New Roman" w:hAnsi="Arial" w:cs="Arial"/>
          <w:color w:val="FF0000"/>
          <w:sz w:val="16"/>
          <w:szCs w:val="16"/>
        </w:rPr>
        <w:t>"</w:t>
      </w:r>
      <w:proofErr w:type="spellStart"/>
      <w:r w:rsidRPr="00AB1F0A">
        <w:rPr>
          <w:rFonts w:ascii="Arial" w:eastAsia="Times New Roman" w:hAnsi="Arial" w:cs="Arial"/>
          <w:color w:val="FF0000"/>
          <w:sz w:val="16"/>
          <w:szCs w:val="16"/>
        </w:rPr>
        <w:t>numloc</w:t>
      </w:r>
      <w:proofErr w:type="spellEnd"/>
      <w:r w:rsidRPr="00AB1F0A">
        <w:rPr>
          <w:rFonts w:ascii="Arial" w:eastAsia="Times New Roman" w:hAnsi="Arial" w:cs="Arial"/>
          <w:color w:val="FF0000"/>
          <w:sz w:val="16"/>
          <w:szCs w:val="16"/>
        </w:rPr>
        <w:t>").</w:t>
      </w:r>
      <w:proofErr w:type="spellStart"/>
      <w:r w:rsidRPr="00AB1F0A">
        <w:rPr>
          <w:rFonts w:ascii="Arial" w:eastAsia="Times New Roman" w:hAnsi="Arial" w:cs="Arial"/>
          <w:color w:val="FF0000"/>
          <w:sz w:val="16"/>
          <w:szCs w:val="16"/>
        </w:rPr>
        <w:t>innerHTML</w:t>
      </w:r>
      <w:proofErr w:type="spellEnd"/>
      <w:r w:rsidRPr="00AB1F0A">
        <w:rPr>
          <w:rFonts w:ascii="Arial" w:eastAsia="Times New Roman" w:hAnsi="Arial" w:cs="Arial"/>
          <w:color w:val="FF0000"/>
          <w:sz w:val="16"/>
          <w:szCs w:val="16"/>
        </w:rPr>
        <w:t>="Enter Numeric value only";</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false;</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roofErr w:type="gramStart"/>
      <w:r w:rsidRPr="00AB1F0A">
        <w:rPr>
          <w:rFonts w:ascii="Arial" w:eastAsia="Times New Roman" w:hAnsi="Arial" w:cs="Arial"/>
          <w:color w:val="FF0000"/>
          <w:sz w:val="16"/>
          <w:szCs w:val="16"/>
        </w:rPr>
        <w:t>}else</w:t>
      </w:r>
      <w:proofErr w:type="gramEnd"/>
      <w:r w:rsidRPr="00AB1F0A">
        <w:rPr>
          <w:rFonts w:ascii="Arial" w:eastAsia="Times New Roman" w:hAnsi="Arial" w:cs="Arial"/>
          <w:color w:val="FF0000"/>
          <w:sz w:val="16"/>
          <w:szCs w:val="16"/>
        </w:rPr>
        <w: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roofErr w:type="gramStart"/>
      <w:r w:rsidRPr="00AB1F0A">
        <w:rPr>
          <w:rFonts w:ascii="Arial" w:eastAsia="Times New Roman" w:hAnsi="Arial" w:cs="Arial"/>
          <w:color w:val="FF0000"/>
          <w:sz w:val="16"/>
          <w:szCs w:val="16"/>
        </w:rPr>
        <w:t>return</w:t>
      </w:r>
      <w:proofErr w:type="gramEnd"/>
      <w:r w:rsidRPr="00AB1F0A">
        <w:rPr>
          <w:rFonts w:ascii="Arial" w:eastAsia="Times New Roman" w:hAnsi="Arial" w:cs="Arial"/>
          <w:color w:val="FF0000"/>
          <w:sz w:val="16"/>
          <w:szCs w:val="16"/>
        </w:rPr>
        <w:t xml:space="preserve"> true;</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 xml:space="preserve">  }</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&lt;/script&gt;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&lt;/head&gt;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w:t>
      </w:r>
      <w:proofErr w:type="gramStart"/>
      <w:r w:rsidRPr="00AB1F0A">
        <w:rPr>
          <w:rFonts w:ascii="Arial" w:eastAsia="Times New Roman" w:hAnsi="Arial" w:cs="Arial"/>
          <w:color w:val="FF0000"/>
          <w:sz w:val="16"/>
          <w:szCs w:val="16"/>
        </w:rPr>
        <w:t>body</w:t>
      </w:r>
      <w:proofErr w:type="gram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&lt;form name="</w:t>
      </w:r>
      <w:proofErr w:type="spellStart"/>
      <w:r w:rsidRPr="00AB1F0A">
        <w:rPr>
          <w:rFonts w:ascii="Arial" w:eastAsia="Times New Roman" w:hAnsi="Arial" w:cs="Arial"/>
          <w:color w:val="FF0000"/>
          <w:sz w:val="16"/>
          <w:szCs w:val="16"/>
        </w:rPr>
        <w:t>myform</w:t>
      </w:r>
      <w:proofErr w:type="spellEnd"/>
      <w:r w:rsidRPr="00AB1F0A">
        <w:rPr>
          <w:rFonts w:ascii="Arial" w:eastAsia="Times New Roman" w:hAnsi="Arial" w:cs="Arial"/>
          <w:color w:val="FF0000"/>
          <w:sz w:val="16"/>
          <w:szCs w:val="16"/>
        </w:rPr>
        <w:t xml:space="preserve">" action="http://www.javatpoint.com/javascriptpages/valid.jsp" </w:t>
      </w:r>
      <w:proofErr w:type="spellStart"/>
      <w:r w:rsidRPr="00AB1F0A">
        <w:rPr>
          <w:rFonts w:ascii="Arial" w:eastAsia="Times New Roman" w:hAnsi="Arial" w:cs="Arial"/>
          <w:color w:val="FF0000"/>
          <w:sz w:val="16"/>
          <w:szCs w:val="16"/>
        </w:rPr>
        <w:t>onsubmit</w:t>
      </w:r>
      <w:proofErr w:type="spellEnd"/>
      <w:r w:rsidRPr="00AB1F0A">
        <w:rPr>
          <w:rFonts w:ascii="Arial" w:eastAsia="Times New Roman" w:hAnsi="Arial" w:cs="Arial"/>
          <w:color w:val="FF0000"/>
          <w:sz w:val="16"/>
          <w:szCs w:val="16"/>
        </w:rPr>
        <w:t xml:space="preserve">="return </w:t>
      </w:r>
      <w:proofErr w:type="gramStart"/>
      <w:r w:rsidRPr="00AB1F0A">
        <w:rPr>
          <w:rFonts w:ascii="Arial" w:eastAsia="Times New Roman" w:hAnsi="Arial" w:cs="Arial"/>
          <w:color w:val="FF0000"/>
          <w:sz w:val="16"/>
          <w:szCs w:val="16"/>
        </w:rPr>
        <w:t>validate(</w:t>
      </w:r>
      <w:proofErr w:type="gramEnd"/>
      <w:r w:rsidRPr="00AB1F0A">
        <w:rPr>
          <w:rFonts w:ascii="Arial" w:eastAsia="Times New Roman" w:hAnsi="Arial" w:cs="Arial"/>
          <w:color w:val="FF0000"/>
          <w:sz w:val="16"/>
          <w:szCs w:val="16"/>
        </w:rPr>
        <w:t>)" &gt;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Number: &lt;input type="text" name="num"&gt;&lt;span id="</w:t>
      </w:r>
      <w:proofErr w:type="spellStart"/>
      <w:r w:rsidRPr="00AB1F0A">
        <w:rPr>
          <w:rFonts w:ascii="Arial" w:eastAsia="Times New Roman" w:hAnsi="Arial" w:cs="Arial"/>
          <w:color w:val="FF0000"/>
          <w:sz w:val="16"/>
          <w:szCs w:val="16"/>
        </w:rPr>
        <w:t>numloc</w:t>
      </w:r>
      <w:proofErr w:type="spellEnd"/>
      <w:r w:rsidRPr="00AB1F0A">
        <w:rPr>
          <w:rFonts w:ascii="Arial" w:eastAsia="Times New Roman" w:hAnsi="Arial" w:cs="Arial"/>
          <w:color w:val="FF0000"/>
          <w:sz w:val="16"/>
          <w:szCs w:val="16"/>
        </w:rPr>
        <w:t>"&gt;&lt;/span&gt;&lt;</w:t>
      </w:r>
      <w:proofErr w:type="spellStart"/>
      <w:r w:rsidRPr="00AB1F0A">
        <w:rPr>
          <w:rFonts w:ascii="Arial" w:eastAsia="Times New Roman" w:hAnsi="Arial" w:cs="Arial"/>
          <w:color w:val="FF0000"/>
          <w:sz w:val="16"/>
          <w:szCs w:val="16"/>
        </w:rPr>
        <w:t>br</w:t>
      </w:r>
      <w:proofErr w:type="spellEnd"/>
      <w:r w:rsidRPr="00AB1F0A">
        <w:rPr>
          <w:rFonts w:ascii="Arial" w:eastAsia="Times New Roman" w:hAnsi="Arial" w:cs="Arial"/>
          <w:color w:val="FF0000"/>
          <w:sz w:val="16"/>
          <w:szCs w:val="16"/>
        </w:rPr>
        <w: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&lt;input type="submit" value="submit"&gt;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&lt;/form&gt;</w:t>
      </w: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AB1F0A" w:rsidRP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r w:rsidRPr="00AB1F0A">
        <w:rPr>
          <w:rFonts w:ascii="Arial" w:eastAsia="Times New Roman" w:hAnsi="Arial" w:cs="Arial"/>
          <w:color w:val="FF0000"/>
          <w:sz w:val="16"/>
          <w:szCs w:val="16"/>
        </w:rPr>
        <w:t>&lt;/body&gt;</w:t>
      </w:r>
    </w:p>
    <w:p w:rsidR="00AB1F0A" w:rsidRDefault="00AB1F0A" w:rsidP="00AB1F0A">
      <w:pPr>
        <w:pBdr>
          <w:top w:val="single" w:sz="6" w:space="1" w:color="auto"/>
        </w:pBdr>
        <w:shd w:val="clear" w:color="auto" w:fill="FFFFFF" w:themeFill="background1"/>
        <w:spacing w:after="75" w:line="240" w:lineRule="auto"/>
        <w:rPr>
          <w:rFonts w:ascii="Arial" w:eastAsia="Times New Roman" w:hAnsi="Arial" w:cs="Arial"/>
          <w:color w:val="FF0000"/>
          <w:sz w:val="16"/>
          <w:szCs w:val="16"/>
        </w:rPr>
      </w:pPr>
    </w:p>
    <w:p w:rsidR="001C4856" w:rsidRPr="000A0662" w:rsidRDefault="00AB1F0A" w:rsidP="00AB1F0A">
      <w:pPr>
        <w:pBdr>
          <w:top w:val="single" w:sz="6" w:space="1" w:color="auto"/>
        </w:pBdr>
        <w:shd w:val="clear" w:color="auto" w:fill="FFFFFF" w:themeFill="background1"/>
        <w:spacing w:after="75" w:line="240" w:lineRule="auto"/>
        <w:rPr>
          <w:rFonts w:ascii="Arial" w:eastAsia="Times New Roman" w:hAnsi="Arial" w:cs="Arial"/>
          <w:vanish/>
          <w:color w:val="FF0000"/>
          <w:sz w:val="16"/>
          <w:szCs w:val="16"/>
        </w:rPr>
      </w:pPr>
      <w:r w:rsidRPr="00AB1F0A">
        <w:rPr>
          <w:rFonts w:ascii="Arial" w:eastAsia="Times New Roman" w:hAnsi="Arial" w:cs="Arial"/>
          <w:color w:val="FF0000"/>
          <w:sz w:val="16"/>
          <w:szCs w:val="16"/>
        </w:rPr>
        <w:t>&lt;/html&gt;</w:t>
      </w:r>
      <w:r w:rsidR="001C4856" w:rsidRPr="000A0662">
        <w:rPr>
          <w:rFonts w:ascii="Arial" w:eastAsia="Times New Roman" w:hAnsi="Arial" w:cs="Arial"/>
          <w:vanish/>
          <w:color w:val="FF0000"/>
          <w:sz w:val="16"/>
          <w:szCs w:val="16"/>
        </w:rPr>
        <w:t>Bottom of Form</w:t>
      </w:r>
    </w:p>
    <w:p w:rsidR="005E7FD4" w:rsidRDefault="005E7FD4" w:rsidP="00AB1F0A">
      <w:pPr>
        <w:rPr>
          <w:color w:val="FF0000"/>
        </w:rPr>
      </w:pPr>
    </w:p>
    <w:p w:rsidR="00AB1F0A" w:rsidRDefault="00AB1F0A" w:rsidP="00AB1F0A">
      <w:pPr>
        <w:rPr>
          <w:color w:val="FF0000"/>
        </w:rPr>
      </w:pPr>
    </w:p>
    <w:p w:rsidR="00AB1F0A" w:rsidRPr="00AB1F0A" w:rsidRDefault="00AB1F0A" w:rsidP="00AB1F0A">
      <w:pPr>
        <w:shd w:val="clear" w:color="auto" w:fill="FFFFFF"/>
        <w:spacing w:before="100" w:beforeAutospacing="1" w:after="100" w:afterAutospacing="1" w:line="345" w:lineRule="atLeast"/>
        <w:outlineLvl w:val="1"/>
        <w:rPr>
          <w:rFonts w:ascii="Helvetica" w:eastAsia="Times New Roman" w:hAnsi="Helvetica" w:cs="Helvetica"/>
          <w:color w:val="610B38"/>
          <w:sz w:val="38"/>
          <w:szCs w:val="38"/>
        </w:rPr>
      </w:pPr>
      <w:r w:rsidRPr="00AB1F0A">
        <w:rPr>
          <w:rFonts w:ascii="Helvetica" w:eastAsia="Times New Roman" w:hAnsi="Helvetica" w:cs="Helvetica"/>
          <w:color w:val="610B38"/>
          <w:sz w:val="38"/>
          <w:szCs w:val="38"/>
        </w:rPr>
        <w:t>JavaScript email validation</w:t>
      </w:r>
    </w:p>
    <w:p w:rsidR="00AB1F0A" w:rsidRPr="00AB1F0A" w:rsidRDefault="00AB1F0A" w:rsidP="00AB1F0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lastRenderedPageBreak/>
        <w:t>We can validate the email by the help of JavaScript.</w:t>
      </w:r>
    </w:p>
    <w:p w:rsidR="00AB1F0A" w:rsidRPr="00AB1F0A" w:rsidRDefault="00AB1F0A" w:rsidP="00AB1F0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t xml:space="preserve">There are many criteria that need to be </w:t>
      </w:r>
      <w:proofErr w:type="gramStart"/>
      <w:r w:rsidRPr="00AB1F0A">
        <w:rPr>
          <w:rFonts w:ascii="Verdana" w:eastAsia="Times New Roman" w:hAnsi="Verdana" w:cs="Times New Roman"/>
          <w:color w:val="000000"/>
          <w:sz w:val="20"/>
          <w:szCs w:val="20"/>
        </w:rPr>
        <w:t>follow</w:t>
      </w:r>
      <w:proofErr w:type="gramEnd"/>
      <w:r w:rsidRPr="00AB1F0A">
        <w:rPr>
          <w:rFonts w:ascii="Verdana" w:eastAsia="Times New Roman" w:hAnsi="Verdana" w:cs="Times New Roman"/>
          <w:color w:val="000000"/>
          <w:sz w:val="20"/>
          <w:szCs w:val="20"/>
        </w:rPr>
        <w:t xml:space="preserve"> to validate the email id such as:</w:t>
      </w:r>
    </w:p>
    <w:p w:rsidR="00AB1F0A" w:rsidRPr="00AB1F0A" w:rsidRDefault="00AB1F0A" w:rsidP="00AB1F0A">
      <w:pPr>
        <w:numPr>
          <w:ilvl w:val="0"/>
          <w:numId w:val="17"/>
        </w:numPr>
        <w:shd w:val="clear" w:color="auto" w:fill="FFFFFF"/>
        <w:spacing w:before="45" w:after="100" w:afterAutospacing="1" w:line="240" w:lineRule="auto"/>
        <w:rPr>
          <w:rFonts w:ascii="Verdana" w:eastAsia="Times New Roman" w:hAnsi="Verdana" w:cs="Times New Roman"/>
          <w:color w:val="000000"/>
          <w:sz w:val="20"/>
          <w:szCs w:val="20"/>
        </w:rPr>
      </w:pPr>
      <w:proofErr w:type="gramStart"/>
      <w:r w:rsidRPr="00AB1F0A">
        <w:rPr>
          <w:rFonts w:ascii="Verdana" w:eastAsia="Times New Roman" w:hAnsi="Verdana" w:cs="Times New Roman"/>
          <w:color w:val="000000"/>
          <w:sz w:val="20"/>
          <w:szCs w:val="20"/>
        </w:rPr>
        <w:t>email</w:t>
      </w:r>
      <w:proofErr w:type="gramEnd"/>
      <w:r w:rsidRPr="00AB1F0A">
        <w:rPr>
          <w:rFonts w:ascii="Verdana" w:eastAsia="Times New Roman" w:hAnsi="Verdana" w:cs="Times New Roman"/>
          <w:color w:val="000000"/>
          <w:sz w:val="20"/>
          <w:szCs w:val="20"/>
        </w:rPr>
        <w:t xml:space="preserve"> id must contain the @ and . character</w:t>
      </w:r>
    </w:p>
    <w:p w:rsidR="00AB1F0A" w:rsidRPr="00AB1F0A" w:rsidRDefault="00AB1F0A" w:rsidP="00AB1F0A">
      <w:pPr>
        <w:numPr>
          <w:ilvl w:val="0"/>
          <w:numId w:val="17"/>
        </w:numPr>
        <w:shd w:val="clear" w:color="auto" w:fill="FFFFFF"/>
        <w:spacing w:before="45" w:after="100" w:afterAutospacing="1" w:line="240" w:lineRule="auto"/>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t xml:space="preserve">There must be at least one character before and after </w:t>
      </w:r>
      <w:proofErr w:type="gramStart"/>
      <w:r w:rsidRPr="00AB1F0A">
        <w:rPr>
          <w:rFonts w:ascii="Verdana" w:eastAsia="Times New Roman" w:hAnsi="Verdana" w:cs="Times New Roman"/>
          <w:color w:val="000000"/>
          <w:sz w:val="20"/>
          <w:szCs w:val="20"/>
        </w:rPr>
        <w:t>the @</w:t>
      </w:r>
      <w:proofErr w:type="gramEnd"/>
      <w:r w:rsidRPr="00AB1F0A">
        <w:rPr>
          <w:rFonts w:ascii="Verdana" w:eastAsia="Times New Roman" w:hAnsi="Verdana" w:cs="Times New Roman"/>
          <w:color w:val="000000"/>
          <w:sz w:val="20"/>
          <w:szCs w:val="20"/>
        </w:rPr>
        <w:t>.</w:t>
      </w:r>
    </w:p>
    <w:p w:rsidR="00AB1F0A" w:rsidRPr="00AB1F0A" w:rsidRDefault="00AB1F0A" w:rsidP="00AB1F0A">
      <w:pPr>
        <w:numPr>
          <w:ilvl w:val="0"/>
          <w:numId w:val="17"/>
        </w:numPr>
        <w:shd w:val="clear" w:color="auto" w:fill="FFFFFF"/>
        <w:spacing w:before="45" w:after="100" w:afterAutospacing="1" w:line="240" w:lineRule="auto"/>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t xml:space="preserve">There must be at least two characters </w:t>
      </w:r>
      <w:proofErr w:type="gramStart"/>
      <w:r w:rsidRPr="00AB1F0A">
        <w:rPr>
          <w:rFonts w:ascii="Verdana" w:eastAsia="Times New Roman" w:hAnsi="Verdana" w:cs="Times New Roman"/>
          <w:color w:val="000000"/>
          <w:sz w:val="20"/>
          <w:szCs w:val="20"/>
        </w:rPr>
        <w:t>after .</w:t>
      </w:r>
      <w:proofErr w:type="gramEnd"/>
      <w:r w:rsidRPr="00AB1F0A">
        <w:rPr>
          <w:rFonts w:ascii="Verdana" w:eastAsia="Times New Roman" w:hAnsi="Verdana" w:cs="Times New Roman"/>
          <w:color w:val="000000"/>
          <w:sz w:val="20"/>
          <w:szCs w:val="20"/>
        </w:rPr>
        <w:t xml:space="preserve"> (</w:t>
      </w:r>
      <w:proofErr w:type="gramStart"/>
      <w:r w:rsidRPr="00AB1F0A">
        <w:rPr>
          <w:rFonts w:ascii="Verdana" w:eastAsia="Times New Roman" w:hAnsi="Verdana" w:cs="Times New Roman"/>
          <w:color w:val="000000"/>
          <w:sz w:val="20"/>
          <w:szCs w:val="20"/>
        </w:rPr>
        <w:t>dot</w:t>
      </w:r>
      <w:proofErr w:type="gramEnd"/>
      <w:r w:rsidRPr="00AB1F0A">
        <w:rPr>
          <w:rFonts w:ascii="Verdana" w:eastAsia="Times New Roman" w:hAnsi="Verdana" w:cs="Times New Roman"/>
          <w:color w:val="000000"/>
          <w:sz w:val="20"/>
          <w:szCs w:val="20"/>
        </w:rPr>
        <w:t>).</w:t>
      </w:r>
    </w:p>
    <w:p w:rsidR="00AB1F0A" w:rsidRPr="00AB1F0A" w:rsidRDefault="00AB1F0A" w:rsidP="00AB1F0A">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AB1F0A">
        <w:rPr>
          <w:rFonts w:ascii="Verdana" w:eastAsia="Times New Roman" w:hAnsi="Verdana" w:cs="Times New Roman"/>
          <w:color w:val="000000"/>
          <w:sz w:val="20"/>
          <w:szCs w:val="20"/>
        </w:rPr>
        <w:t>Let's see the simple example to validate the email field.</w:t>
      </w:r>
    </w:p>
    <w:p w:rsidR="00AB1F0A" w:rsidRPr="00AB1F0A" w:rsidRDefault="00AB1F0A" w:rsidP="00AB1F0A">
      <w:pPr>
        <w:rPr>
          <w:color w:val="FF0000"/>
        </w:rPr>
      </w:pPr>
      <w:r w:rsidRPr="00AB1F0A">
        <w:rPr>
          <w:color w:val="FF0000"/>
        </w:rPr>
        <w:t>&lt;</w:t>
      </w:r>
      <w:proofErr w:type="gramStart"/>
      <w:r w:rsidRPr="00AB1F0A">
        <w:rPr>
          <w:color w:val="FF0000"/>
        </w:rPr>
        <w:t>html</w:t>
      </w:r>
      <w:proofErr w:type="gramEnd"/>
      <w:r w:rsidRPr="00AB1F0A">
        <w:rPr>
          <w:color w:val="FF0000"/>
        </w:rPr>
        <w:t>&gt;</w:t>
      </w:r>
    </w:p>
    <w:p w:rsidR="00AB1F0A" w:rsidRPr="00AB1F0A" w:rsidRDefault="00AB1F0A" w:rsidP="00AB1F0A">
      <w:pPr>
        <w:rPr>
          <w:color w:val="FF0000"/>
        </w:rPr>
      </w:pPr>
      <w:r w:rsidRPr="00AB1F0A">
        <w:rPr>
          <w:color w:val="FF0000"/>
        </w:rPr>
        <w:t>&lt;</w:t>
      </w:r>
      <w:proofErr w:type="gramStart"/>
      <w:r w:rsidRPr="00AB1F0A">
        <w:rPr>
          <w:color w:val="FF0000"/>
        </w:rPr>
        <w:t>body</w:t>
      </w:r>
      <w:proofErr w:type="gramEnd"/>
      <w:r w:rsidRPr="00AB1F0A">
        <w:rPr>
          <w:color w:val="FF0000"/>
        </w:rPr>
        <w:t>&gt;</w:t>
      </w:r>
    </w:p>
    <w:p w:rsidR="00AB1F0A" w:rsidRPr="00AB1F0A" w:rsidRDefault="00AB1F0A" w:rsidP="00AB1F0A">
      <w:pPr>
        <w:rPr>
          <w:color w:val="FF0000"/>
        </w:rPr>
      </w:pPr>
      <w:r w:rsidRPr="00AB1F0A">
        <w:rPr>
          <w:color w:val="FF0000"/>
        </w:rPr>
        <w:t>&lt;</w:t>
      </w:r>
      <w:proofErr w:type="gramStart"/>
      <w:r w:rsidRPr="00AB1F0A">
        <w:rPr>
          <w:color w:val="FF0000"/>
        </w:rPr>
        <w:t>script</w:t>
      </w:r>
      <w:proofErr w:type="gramEnd"/>
      <w:r w:rsidRPr="00AB1F0A">
        <w:rPr>
          <w:color w:val="FF0000"/>
        </w:rPr>
        <w:t xml:space="preserve">&gt;  </w:t>
      </w:r>
    </w:p>
    <w:p w:rsidR="00AB1F0A" w:rsidRPr="00AB1F0A" w:rsidRDefault="00AB1F0A" w:rsidP="00AB1F0A">
      <w:pPr>
        <w:rPr>
          <w:color w:val="FF0000"/>
        </w:rPr>
      </w:pPr>
      <w:proofErr w:type="gramStart"/>
      <w:r w:rsidRPr="00AB1F0A">
        <w:rPr>
          <w:color w:val="FF0000"/>
        </w:rPr>
        <w:t>function</w:t>
      </w:r>
      <w:proofErr w:type="gramEnd"/>
      <w:r w:rsidRPr="00AB1F0A">
        <w:rPr>
          <w:color w:val="FF0000"/>
        </w:rPr>
        <w:t xml:space="preserve"> </w:t>
      </w:r>
      <w:proofErr w:type="spellStart"/>
      <w:r w:rsidRPr="00AB1F0A">
        <w:rPr>
          <w:color w:val="FF0000"/>
        </w:rPr>
        <w:t>validateemail</w:t>
      </w:r>
      <w:proofErr w:type="spellEnd"/>
      <w:r w:rsidRPr="00AB1F0A">
        <w:rPr>
          <w:color w:val="FF0000"/>
        </w:rPr>
        <w:t xml:space="preserve">()  </w:t>
      </w:r>
    </w:p>
    <w:p w:rsidR="00AB1F0A" w:rsidRPr="00AB1F0A" w:rsidRDefault="00AB1F0A" w:rsidP="00AB1F0A">
      <w:pPr>
        <w:rPr>
          <w:color w:val="FF0000"/>
        </w:rPr>
      </w:pPr>
      <w:r w:rsidRPr="00AB1F0A">
        <w:rPr>
          <w:color w:val="FF0000"/>
        </w:rPr>
        <w:t xml:space="preserve">{  </w:t>
      </w:r>
    </w:p>
    <w:p w:rsidR="00AB1F0A" w:rsidRPr="00AB1F0A" w:rsidRDefault="00AB1F0A" w:rsidP="00AB1F0A">
      <w:pPr>
        <w:rPr>
          <w:color w:val="FF0000"/>
        </w:rPr>
      </w:pPr>
      <w:proofErr w:type="spellStart"/>
      <w:proofErr w:type="gramStart"/>
      <w:r w:rsidRPr="00AB1F0A">
        <w:rPr>
          <w:color w:val="FF0000"/>
        </w:rPr>
        <w:t>var</w:t>
      </w:r>
      <w:proofErr w:type="spellEnd"/>
      <w:proofErr w:type="gramEnd"/>
      <w:r w:rsidRPr="00AB1F0A">
        <w:rPr>
          <w:color w:val="FF0000"/>
        </w:rPr>
        <w:t xml:space="preserve"> x=</w:t>
      </w:r>
      <w:proofErr w:type="spellStart"/>
      <w:r w:rsidRPr="00AB1F0A">
        <w:rPr>
          <w:color w:val="FF0000"/>
        </w:rPr>
        <w:t>document.myform.email.value</w:t>
      </w:r>
      <w:proofErr w:type="spellEnd"/>
      <w:r w:rsidRPr="00AB1F0A">
        <w:rPr>
          <w:color w:val="FF0000"/>
        </w:rPr>
        <w:t xml:space="preserve">;  </w:t>
      </w:r>
    </w:p>
    <w:p w:rsidR="00AB1F0A" w:rsidRPr="00AB1F0A" w:rsidRDefault="00AB1F0A" w:rsidP="00AB1F0A">
      <w:pPr>
        <w:rPr>
          <w:color w:val="FF0000"/>
        </w:rPr>
      </w:pPr>
      <w:proofErr w:type="spellStart"/>
      <w:proofErr w:type="gramStart"/>
      <w:r w:rsidRPr="00AB1F0A">
        <w:rPr>
          <w:color w:val="FF0000"/>
        </w:rPr>
        <w:t>var</w:t>
      </w:r>
      <w:proofErr w:type="spellEnd"/>
      <w:proofErr w:type="gramEnd"/>
      <w:r w:rsidRPr="00AB1F0A">
        <w:rPr>
          <w:color w:val="FF0000"/>
        </w:rPr>
        <w:t xml:space="preserve"> </w:t>
      </w:r>
      <w:proofErr w:type="spellStart"/>
      <w:r w:rsidRPr="00AB1F0A">
        <w:rPr>
          <w:color w:val="FF0000"/>
        </w:rPr>
        <w:t>atposition</w:t>
      </w:r>
      <w:proofErr w:type="spellEnd"/>
      <w:r w:rsidRPr="00AB1F0A">
        <w:rPr>
          <w:color w:val="FF0000"/>
        </w:rPr>
        <w:t>=</w:t>
      </w:r>
      <w:proofErr w:type="spellStart"/>
      <w:r w:rsidRPr="00AB1F0A">
        <w:rPr>
          <w:color w:val="FF0000"/>
        </w:rPr>
        <w:t>x.indexOf</w:t>
      </w:r>
      <w:proofErr w:type="spellEnd"/>
      <w:r w:rsidRPr="00AB1F0A">
        <w:rPr>
          <w:color w:val="FF0000"/>
        </w:rPr>
        <w:t xml:space="preserve">("@");  </w:t>
      </w:r>
    </w:p>
    <w:p w:rsidR="00AB1F0A" w:rsidRPr="00AB1F0A" w:rsidRDefault="00AB1F0A" w:rsidP="00AB1F0A">
      <w:pPr>
        <w:rPr>
          <w:color w:val="FF0000"/>
        </w:rPr>
      </w:pPr>
      <w:proofErr w:type="spellStart"/>
      <w:proofErr w:type="gramStart"/>
      <w:r w:rsidRPr="00AB1F0A">
        <w:rPr>
          <w:color w:val="FF0000"/>
        </w:rPr>
        <w:t>var</w:t>
      </w:r>
      <w:proofErr w:type="spellEnd"/>
      <w:proofErr w:type="gramEnd"/>
      <w:r w:rsidRPr="00AB1F0A">
        <w:rPr>
          <w:color w:val="FF0000"/>
        </w:rPr>
        <w:t xml:space="preserve"> </w:t>
      </w:r>
      <w:proofErr w:type="spellStart"/>
      <w:r w:rsidRPr="00AB1F0A">
        <w:rPr>
          <w:color w:val="FF0000"/>
        </w:rPr>
        <w:t>dotposition</w:t>
      </w:r>
      <w:proofErr w:type="spellEnd"/>
      <w:r w:rsidRPr="00AB1F0A">
        <w:rPr>
          <w:color w:val="FF0000"/>
        </w:rPr>
        <w:t>=</w:t>
      </w:r>
      <w:proofErr w:type="spellStart"/>
      <w:r w:rsidRPr="00AB1F0A">
        <w:rPr>
          <w:color w:val="FF0000"/>
        </w:rPr>
        <w:t>x.lastIndexOf</w:t>
      </w:r>
      <w:proofErr w:type="spellEnd"/>
      <w:r w:rsidRPr="00AB1F0A">
        <w:rPr>
          <w:color w:val="FF0000"/>
        </w:rPr>
        <w:t xml:space="preserve">(".");  </w:t>
      </w:r>
    </w:p>
    <w:p w:rsidR="00AB1F0A" w:rsidRPr="00AB1F0A" w:rsidRDefault="00AB1F0A" w:rsidP="00AB1F0A">
      <w:pPr>
        <w:rPr>
          <w:color w:val="FF0000"/>
        </w:rPr>
      </w:pPr>
      <w:proofErr w:type="gramStart"/>
      <w:r w:rsidRPr="00AB1F0A">
        <w:rPr>
          <w:color w:val="FF0000"/>
        </w:rPr>
        <w:t>if</w:t>
      </w:r>
      <w:proofErr w:type="gramEnd"/>
      <w:r w:rsidRPr="00AB1F0A">
        <w:rPr>
          <w:color w:val="FF0000"/>
        </w:rPr>
        <w:t xml:space="preserve"> (</w:t>
      </w:r>
      <w:proofErr w:type="spellStart"/>
      <w:r w:rsidRPr="00AB1F0A">
        <w:rPr>
          <w:color w:val="FF0000"/>
        </w:rPr>
        <w:t>atposition</w:t>
      </w:r>
      <w:proofErr w:type="spellEnd"/>
      <w:r w:rsidRPr="00AB1F0A">
        <w:rPr>
          <w:color w:val="FF0000"/>
        </w:rPr>
        <w:t xml:space="preserve">&lt;1 || </w:t>
      </w:r>
      <w:proofErr w:type="spellStart"/>
      <w:r w:rsidRPr="00AB1F0A">
        <w:rPr>
          <w:color w:val="FF0000"/>
        </w:rPr>
        <w:t>dotposition</w:t>
      </w:r>
      <w:proofErr w:type="spellEnd"/>
      <w:r w:rsidRPr="00AB1F0A">
        <w:rPr>
          <w:color w:val="FF0000"/>
        </w:rPr>
        <w:t>&lt;atposition+2 || dotposition+2&gt;=</w:t>
      </w:r>
      <w:proofErr w:type="spellStart"/>
      <w:r w:rsidRPr="00AB1F0A">
        <w:rPr>
          <w:color w:val="FF0000"/>
        </w:rPr>
        <w:t>x.length</w:t>
      </w:r>
      <w:proofErr w:type="spellEnd"/>
      <w:r w:rsidRPr="00AB1F0A">
        <w:rPr>
          <w:color w:val="FF0000"/>
        </w:rPr>
        <w:t xml:space="preserve">){  </w:t>
      </w:r>
    </w:p>
    <w:p w:rsidR="00AB1F0A" w:rsidRPr="00AB1F0A" w:rsidRDefault="00AB1F0A" w:rsidP="00AB1F0A">
      <w:pPr>
        <w:rPr>
          <w:color w:val="FF0000"/>
        </w:rPr>
      </w:pPr>
      <w:r w:rsidRPr="00AB1F0A">
        <w:rPr>
          <w:color w:val="FF0000"/>
        </w:rPr>
        <w:t xml:space="preserve">  </w:t>
      </w:r>
      <w:proofErr w:type="gramStart"/>
      <w:r w:rsidRPr="00AB1F0A">
        <w:rPr>
          <w:color w:val="FF0000"/>
        </w:rPr>
        <w:t>alert(</w:t>
      </w:r>
      <w:proofErr w:type="gramEnd"/>
      <w:r w:rsidRPr="00AB1F0A">
        <w:rPr>
          <w:color w:val="FF0000"/>
        </w:rPr>
        <w:t xml:space="preserve">"Please enter a valid e-mail address \n </w:t>
      </w:r>
      <w:proofErr w:type="spellStart"/>
      <w:r w:rsidRPr="00AB1F0A">
        <w:rPr>
          <w:color w:val="FF0000"/>
        </w:rPr>
        <w:t>atpostion</w:t>
      </w:r>
      <w:proofErr w:type="spellEnd"/>
      <w:r w:rsidRPr="00AB1F0A">
        <w:rPr>
          <w:color w:val="FF0000"/>
        </w:rPr>
        <w:t>:"+</w:t>
      </w:r>
      <w:proofErr w:type="spellStart"/>
      <w:r w:rsidRPr="00AB1F0A">
        <w:rPr>
          <w:color w:val="FF0000"/>
        </w:rPr>
        <w:t>atposition</w:t>
      </w:r>
      <w:proofErr w:type="spellEnd"/>
      <w:r w:rsidRPr="00AB1F0A">
        <w:rPr>
          <w:color w:val="FF0000"/>
        </w:rPr>
        <w:t xml:space="preserve">+"\n </w:t>
      </w:r>
      <w:proofErr w:type="spellStart"/>
      <w:r w:rsidRPr="00AB1F0A">
        <w:rPr>
          <w:color w:val="FF0000"/>
        </w:rPr>
        <w:t>dotposition</w:t>
      </w:r>
      <w:proofErr w:type="spellEnd"/>
      <w:r w:rsidRPr="00AB1F0A">
        <w:rPr>
          <w:color w:val="FF0000"/>
        </w:rPr>
        <w:t>:"+</w:t>
      </w:r>
      <w:proofErr w:type="spellStart"/>
      <w:r w:rsidRPr="00AB1F0A">
        <w:rPr>
          <w:color w:val="FF0000"/>
        </w:rPr>
        <w:t>dotposition</w:t>
      </w:r>
      <w:proofErr w:type="spellEnd"/>
      <w:r w:rsidRPr="00AB1F0A">
        <w:rPr>
          <w:color w:val="FF0000"/>
        </w:rPr>
        <w:t xml:space="preserve">);  </w:t>
      </w:r>
    </w:p>
    <w:p w:rsidR="00AB1F0A" w:rsidRPr="00AB1F0A" w:rsidRDefault="00AB1F0A" w:rsidP="00AB1F0A">
      <w:pPr>
        <w:rPr>
          <w:color w:val="FF0000"/>
        </w:rPr>
      </w:pPr>
      <w:r w:rsidRPr="00AB1F0A">
        <w:rPr>
          <w:color w:val="FF0000"/>
        </w:rPr>
        <w:t xml:space="preserve">  </w:t>
      </w:r>
      <w:proofErr w:type="gramStart"/>
      <w:r w:rsidRPr="00AB1F0A">
        <w:rPr>
          <w:color w:val="FF0000"/>
        </w:rPr>
        <w:t>return</w:t>
      </w:r>
      <w:proofErr w:type="gramEnd"/>
      <w:r w:rsidRPr="00AB1F0A">
        <w:rPr>
          <w:color w:val="FF0000"/>
        </w:rPr>
        <w:t xml:space="preserve"> false;  </w:t>
      </w:r>
    </w:p>
    <w:p w:rsidR="00AB1F0A" w:rsidRPr="00AB1F0A" w:rsidRDefault="00AB1F0A" w:rsidP="00AB1F0A">
      <w:pPr>
        <w:rPr>
          <w:color w:val="FF0000"/>
        </w:rPr>
      </w:pPr>
      <w:r w:rsidRPr="00AB1F0A">
        <w:rPr>
          <w:color w:val="FF0000"/>
        </w:rPr>
        <w:t xml:space="preserve">  }  </w:t>
      </w:r>
    </w:p>
    <w:p w:rsidR="00AB1F0A" w:rsidRPr="00AB1F0A" w:rsidRDefault="00AB1F0A" w:rsidP="00AB1F0A">
      <w:pPr>
        <w:rPr>
          <w:color w:val="FF0000"/>
        </w:rPr>
      </w:pPr>
      <w:r w:rsidRPr="00AB1F0A">
        <w:rPr>
          <w:color w:val="FF0000"/>
        </w:rPr>
        <w:t xml:space="preserve">}  </w:t>
      </w:r>
    </w:p>
    <w:p w:rsidR="00AB1F0A" w:rsidRPr="00AB1F0A" w:rsidRDefault="00AB1F0A" w:rsidP="00AB1F0A">
      <w:pPr>
        <w:rPr>
          <w:color w:val="FF0000"/>
        </w:rPr>
      </w:pPr>
      <w:r w:rsidRPr="00AB1F0A">
        <w:rPr>
          <w:color w:val="FF0000"/>
        </w:rPr>
        <w:t xml:space="preserve">&lt;/script&gt;  </w:t>
      </w:r>
    </w:p>
    <w:p w:rsidR="00AB1F0A" w:rsidRPr="00AB1F0A" w:rsidRDefault="00AB1F0A" w:rsidP="00AB1F0A">
      <w:pPr>
        <w:rPr>
          <w:color w:val="FF0000"/>
        </w:rPr>
      </w:pPr>
      <w:r w:rsidRPr="00AB1F0A">
        <w:rPr>
          <w:color w:val="FF0000"/>
        </w:rPr>
        <w:t>&lt;</w:t>
      </w:r>
      <w:proofErr w:type="gramStart"/>
      <w:r w:rsidRPr="00AB1F0A">
        <w:rPr>
          <w:color w:val="FF0000"/>
        </w:rPr>
        <w:t>body</w:t>
      </w:r>
      <w:proofErr w:type="gramEnd"/>
      <w:r w:rsidRPr="00AB1F0A">
        <w:rPr>
          <w:color w:val="FF0000"/>
        </w:rPr>
        <w:t xml:space="preserve">&gt;  </w:t>
      </w:r>
    </w:p>
    <w:p w:rsidR="00AB1F0A" w:rsidRPr="00AB1F0A" w:rsidRDefault="00AB1F0A" w:rsidP="00AB1F0A">
      <w:pPr>
        <w:rPr>
          <w:color w:val="FF0000"/>
        </w:rPr>
      </w:pPr>
      <w:r w:rsidRPr="00AB1F0A">
        <w:rPr>
          <w:color w:val="FF0000"/>
        </w:rPr>
        <w:t>&lt;form name="</w:t>
      </w:r>
      <w:proofErr w:type="spellStart"/>
      <w:r w:rsidRPr="00AB1F0A">
        <w:rPr>
          <w:color w:val="FF0000"/>
        </w:rPr>
        <w:t>myform</w:t>
      </w:r>
      <w:proofErr w:type="spellEnd"/>
      <w:proofErr w:type="gramStart"/>
      <w:r w:rsidRPr="00AB1F0A">
        <w:rPr>
          <w:color w:val="FF0000"/>
        </w:rPr>
        <w:t>"  method</w:t>
      </w:r>
      <w:proofErr w:type="gramEnd"/>
      <w:r w:rsidRPr="00AB1F0A">
        <w:rPr>
          <w:color w:val="FF0000"/>
        </w:rPr>
        <w:t xml:space="preserve">="post" action="http://www.javatpoint.com/javascriptpages/valid.jsp" </w:t>
      </w:r>
      <w:proofErr w:type="spellStart"/>
      <w:r w:rsidRPr="00AB1F0A">
        <w:rPr>
          <w:color w:val="FF0000"/>
        </w:rPr>
        <w:t>onsubmit</w:t>
      </w:r>
      <w:proofErr w:type="spellEnd"/>
      <w:r w:rsidRPr="00AB1F0A">
        <w:rPr>
          <w:color w:val="FF0000"/>
        </w:rPr>
        <w:t xml:space="preserve">="return </w:t>
      </w:r>
      <w:proofErr w:type="spellStart"/>
      <w:r w:rsidRPr="00AB1F0A">
        <w:rPr>
          <w:color w:val="FF0000"/>
        </w:rPr>
        <w:t>validateemail</w:t>
      </w:r>
      <w:proofErr w:type="spellEnd"/>
      <w:r w:rsidRPr="00AB1F0A">
        <w:rPr>
          <w:color w:val="FF0000"/>
        </w:rPr>
        <w:t xml:space="preserve">();"&gt;  </w:t>
      </w:r>
    </w:p>
    <w:p w:rsidR="00AB1F0A" w:rsidRPr="00AB1F0A" w:rsidRDefault="00AB1F0A" w:rsidP="00AB1F0A">
      <w:pPr>
        <w:rPr>
          <w:color w:val="FF0000"/>
        </w:rPr>
      </w:pPr>
      <w:r w:rsidRPr="00AB1F0A">
        <w:rPr>
          <w:color w:val="FF0000"/>
        </w:rPr>
        <w:t>Email: &lt;input type="text" name="email"&gt;&lt;</w:t>
      </w:r>
      <w:proofErr w:type="spellStart"/>
      <w:r w:rsidRPr="00AB1F0A">
        <w:rPr>
          <w:color w:val="FF0000"/>
        </w:rPr>
        <w:t>br</w:t>
      </w:r>
      <w:proofErr w:type="spellEnd"/>
      <w:r w:rsidRPr="00AB1F0A">
        <w:rPr>
          <w:color w:val="FF0000"/>
        </w:rPr>
        <w:t xml:space="preserve">/&gt;  </w:t>
      </w:r>
    </w:p>
    <w:p w:rsidR="00AB1F0A" w:rsidRPr="00AB1F0A" w:rsidRDefault="00AB1F0A" w:rsidP="00AB1F0A">
      <w:pPr>
        <w:rPr>
          <w:color w:val="FF0000"/>
        </w:rPr>
      </w:pPr>
      <w:r w:rsidRPr="00AB1F0A">
        <w:rPr>
          <w:color w:val="FF0000"/>
        </w:rPr>
        <w:t xml:space="preserve">  </w:t>
      </w:r>
    </w:p>
    <w:p w:rsidR="00AB1F0A" w:rsidRPr="00AB1F0A" w:rsidRDefault="00AB1F0A" w:rsidP="00AB1F0A">
      <w:pPr>
        <w:rPr>
          <w:color w:val="FF0000"/>
        </w:rPr>
      </w:pPr>
      <w:r w:rsidRPr="00AB1F0A">
        <w:rPr>
          <w:color w:val="FF0000"/>
        </w:rPr>
        <w:t xml:space="preserve">&lt;input type="submit" value="register"&gt;  </w:t>
      </w:r>
    </w:p>
    <w:p w:rsidR="00AB1F0A" w:rsidRPr="00AB1F0A" w:rsidRDefault="00AB1F0A" w:rsidP="00AB1F0A">
      <w:pPr>
        <w:rPr>
          <w:color w:val="FF0000"/>
        </w:rPr>
      </w:pPr>
      <w:r w:rsidRPr="00AB1F0A">
        <w:rPr>
          <w:color w:val="FF0000"/>
        </w:rPr>
        <w:lastRenderedPageBreak/>
        <w:t xml:space="preserve">&lt;/form&gt;  </w:t>
      </w:r>
    </w:p>
    <w:p w:rsidR="00AB1F0A" w:rsidRPr="00AB1F0A" w:rsidRDefault="00AB1F0A" w:rsidP="00AB1F0A">
      <w:pPr>
        <w:rPr>
          <w:color w:val="FF0000"/>
        </w:rPr>
      </w:pPr>
      <w:r w:rsidRPr="00AB1F0A">
        <w:rPr>
          <w:color w:val="FF0000"/>
        </w:rPr>
        <w:t>&lt;/body&gt;</w:t>
      </w:r>
    </w:p>
    <w:p w:rsidR="00AB1F0A" w:rsidRDefault="00AB1F0A" w:rsidP="00AB1F0A">
      <w:pPr>
        <w:rPr>
          <w:color w:val="FF0000"/>
        </w:rPr>
      </w:pPr>
      <w:r w:rsidRPr="00AB1F0A">
        <w:rPr>
          <w:color w:val="FF0000"/>
        </w:rPr>
        <w:t>&lt;/html&gt;</w:t>
      </w:r>
    </w:p>
    <w:p w:rsidR="00AB1F0A" w:rsidRDefault="00AB1F0A" w:rsidP="00AB1F0A">
      <w:pPr>
        <w:rPr>
          <w:color w:val="FF0000"/>
        </w:rPr>
      </w:pPr>
    </w:p>
    <w:p w:rsidR="00AB1F0A" w:rsidRDefault="00AB1F0A" w:rsidP="00AB1F0A">
      <w:pPr>
        <w:rPr>
          <w:color w:val="FF0000"/>
        </w:rPr>
      </w:pPr>
    </w:p>
    <w:p w:rsidR="00AB1F0A" w:rsidRDefault="00AB1F0A" w:rsidP="00AB1F0A">
      <w:pPr>
        <w:rPr>
          <w:color w:val="FF0000"/>
        </w:rPr>
      </w:pPr>
    </w:p>
    <w:p w:rsidR="00AB1F0A" w:rsidRPr="000A0662" w:rsidRDefault="00AB1F0A" w:rsidP="00AB1F0A">
      <w:pPr>
        <w:rPr>
          <w:color w:val="FF0000"/>
        </w:rPr>
      </w:pPr>
    </w:p>
    <w:sectPr w:rsidR="00AB1F0A" w:rsidRPr="000A0662" w:rsidSect="005E7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3FA1"/>
    <w:multiLevelType w:val="multilevel"/>
    <w:tmpl w:val="72C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618A5"/>
    <w:multiLevelType w:val="multilevel"/>
    <w:tmpl w:val="2AE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D57F5"/>
    <w:multiLevelType w:val="multilevel"/>
    <w:tmpl w:val="5ADC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F7588B"/>
    <w:multiLevelType w:val="multilevel"/>
    <w:tmpl w:val="4ADA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8B63FF"/>
    <w:multiLevelType w:val="multilevel"/>
    <w:tmpl w:val="EE40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614AC9"/>
    <w:multiLevelType w:val="multilevel"/>
    <w:tmpl w:val="7F3C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665A6E"/>
    <w:multiLevelType w:val="multilevel"/>
    <w:tmpl w:val="CB06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573E9"/>
    <w:multiLevelType w:val="multilevel"/>
    <w:tmpl w:val="149A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0E20D2"/>
    <w:multiLevelType w:val="multilevel"/>
    <w:tmpl w:val="A904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264A78"/>
    <w:multiLevelType w:val="multilevel"/>
    <w:tmpl w:val="382A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0038A4"/>
    <w:multiLevelType w:val="multilevel"/>
    <w:tmpl w:val="75163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2F78DE"/>
    <w:multiLevelType w:val="multilevel"/>
    <w:tmpl w:val="653E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502ED9"/>
    <w:multiLevelType w:val="multilevel"/>
    <w:tmpl w:val="CB4E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C05A53"/>
    <w:multiLevelType w:val="multilevel"/>
    <w:tmpl w:val="C29A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75507E"/>
    <w:multiLevelType w:val="multilevel"/>
    <w:tmpl w:val="73F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DC2EF6"/>
    <w:multiLevelType w:val="multilevel"/>
    <w:tmpl w:val="B06E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215844"/>
    <w:multiLevelType w:val="multilevel"/>
    <w:tmpl w:val="770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0"/>
  </w:num>
  <w:num w:numId="4">
    <w:abstractNumId w:val="14"/>
  </w:num>
  <w:num w:numId="5">
    <w:abstractNumId w:val="8"/>
  </w:num>
  <w:num w:numId="6">
    <w:abstractNumId w:val="5"/>
  </w:num>
  <w:num w:numId="7">
    <w:abstractNumId w:val="4"/>
  </w:num>
  <w:num w:numId="8">
    <w:abstractNumId w:val="15"/>
  </w:num>
  <w:num w:numId="9">
    <w:abstractNumId w:val="3"/>
  </w:num>
  <w:num w:numId="10">
    <w:abstractNumId w:val="12"/>
  </w:num>
  <w:num w:numId="11">
    <w:abstractNumId w:val="7"/>
  </w:num>
  <w:num w:numId="12">
    <w:abstractNumId w:val="11"/>
  </w:num>
  <w:num w:numId="13">
    <w:abstractNumId w:val="13"/>
  </w:num>
  <w:num w:numId="14">
    <w:abstractNumId w:val="9"/>
  </w:num>
  <w:num w:numId="15">
    <w:abstractNumId w:val="10"/>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4856"/>
    <w:rsid w:val="000A0662"/>
    <w:rsid w:val="001C4856"/>
    <w:rsid w:val="004120D2"/>
    <w:rsid w:val="004171C9"/>
    <w:rsid w:val="005E7FD4"/>
    <w:rsid w:val="009A4B54"/>
    <w:rsid w:val="009E572E"/>
    <w:rsid w:val="00AB1F0A"/>
    <w:rsid w:val="00FB3745"/>
    <w:rsid w:val="00FC5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FD4"/>
  </w:style>
  <w:style w:type="paragraph" w:styleId="Heading1">
    <w:name w:val="heading 1"/>
    <w:basedOn w:val="Normal"/>
    <w:link w:val="Heading1Char"/>
    <w:uiPriority w:val="9"/>
    <w:qFormat/>
    <w:rsid w:val="001C4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8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48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4856"/>
    <w:rPr>
      <w:color w:val="0000FF"/>
      <w:u w:val="single"/>
    </w:rPr>
  </w:style>
  <w:style w:type="character" w:customStyle="1" w:styleId="apple-converted-space">
    <w:name w:val="apple-converted-space"/>
    <w:basedOn w:val="DefaultParagraphFont"/>
    <w:rsid w:val="001C4856"/>
  </w:style>
  <w:style w:type="paragraph" w:styleId="HTMLPreformatted">
    <w:name w:val="HTML Preformatted"/>
    <w:basedOn w:val="Normal"/>
    <w:link w:val="HTMLPreformattedChar"/>
    <w:uiPriority w:val="99"/>
    <w:semiHidden/>
    <w:unhideWhenUsed/>
    <w:rsid w:val="001C4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85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48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48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48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4856"/>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FB3745"/>
    <w:rPr>
      <w:color w:val="800080"/>
      <w:u w:val="single"/>
    </w:rPr>
  </w:style>
  <w:style w:type="character" w:customStyle="1" w:styleId="tag">
    <w:name w:val="tag"/>
    <w:basedOn w:val="DefaultParagraphFont"/>
    <w:rsid w:val="00FB3745"/>
  </w:style>
  <w:style w:type="character" w:customStyle="1" w:styleId="tag-name">
    <w:name w:val="tag-name"/>
    <w:basedOn w:val="DefaultParagraphFont"/>
    <w:rsid w:val="00FB3745"/>
  </w:style>
  <w:style w:type="character" w:customStyle="1" w:styleId="attribute">
    <w:name w:val="attribute"/>
    <w:basedOn w:val="DefaultParagraphFont"/>
    <w:rsid w:val="00FB3745"/>
  </w:style>
  <w:style w:type="character" w:customStyle="1" w:styleId="attribute-value">
    <w:name w:val="attribute-value"/>
    <w:basedOn w:val="DefaultParagraphFont"/>
    <w:rsid w:val="00FB3745"/>
  </w:style>
  <w:style w:type="character" w:customStyle="1" w:styleId="value">
    <w:name w:val="value"/>
    <w:basedOn w:val="DefaultParagraphFont"/>
    <w:rsid w:val="00FB3745"/>
  </w:style>
  <w:style w:type="character" w:customStyle="1" w:styleId="keyword">
    <w:name w:val="keyword"/>
    <w:basedOn w:val="DefaultParagraphFont"/>
    <w:rsid w:val="00FB3745"/>
  </w:style>
  <w:style w:type="character" w:customStyle="1" w:styleId="string">
    <w:name w:val="string"/>
    <w:basedOn w:val="DefaultParagraphFont"/>
    <w:rsid w:val="00FB3745"/>
  </w:style>
  <w:style w:type="character" w:styleId="Strong">
    <w:name w:val="Strong"/>
    <w:basedOn w:val="DefaultParagraphFont"/>
    <w:uiPriority w:val="22"/>
    <w:qFormat/>
    <w:rsid w:val="00FB3745"/>
    <w:rPr>
      <w:b/>
      <w:bCs/>
    </w:rPr>
  </w:style>
</w:styles>
</file>

<file path=word/webSettings.xml><?xml version="1.0" encoding="utf-8"?>
<w:webSettings xmlns:r="http://schemas.openxmlformats.org/officeDocument/2006/relationships" xmlns:w="http://schemas.openxmlformats.org/wordprocessingml/2006/main">
  <w:divs>
    <w:div w:id="427431511">
      <w:bodyDiv w:val="1"/>
      <w:marLeft w:val="0"/>
      <w:marRight w:val="0"/>
      <w:marTop w:val="0"/>
      <w:marBottom w:val="0"/>
      <w:divBdr>
        <w:top w:val="none" w:sz="0" w:space="0" w:color="auto"/>
        <w:left w:val="none" w:sz="0" w:space="0" w:color="auto"/>
        <w:bottom w:val="none" w:sz="0" w:space="0" w:color="auto"/>
        <w:right w:val="none" w:sz="0" w:space="0" w:color="auto"/>
      </w:divBdr>
      <w:divsChild>
        <w:div w:id="337659771">
          <w:marLeft w:val="0"/>
          <w:marRight w:val="0"/>
          <w:marTop w:val="0"/>
          <w:marBottom w:val="0"/>
          <w:divBdr>
            <w:top w:val="none" w:sz="0" w:space="0" w:color="auto"/>
            <w:left w:val="none" w:sz="0" w:space="0" w:color="auto"/>
            <w:bottom w:val="none" w:sz="0" w:space="0" w:color="auto"/>
            <w:right w:val="none" w:sz="0" w:space="0" w:color="auto"/>
          </w:divBdr>
          <w:divsChild>
            <w:div w:id="35665904">
              <w:marLeft w:val="0"/>
              <w:marRight w:val="0"/>
              <w:marTop w:val="0"/>
              <w:marBottom w:val="0"/>
              <w:divBdr>
                <w:top w:val="none" w:sz="0" w:space="0" w:color="auto"/>
                <w:left w:val="single" w:sz="18" w:space="8" w:color="003F7F"/>
                <w:bottom w:val="none" w:sz="0" w:space="0" w:color="auto"/>
                <w:right w:val="none" w:sz="0" w:space="0" w:color="auto"/>
              </w:divBdr>
            </w:div>
          </w:divsChild>
        </w:div>
        <w:div w:id="1099133351">
          <w:marLeft w:val="0"/>
          <w:marRight w:val="0"/>
          <w:marTop w:val="0"/>
          <w:marBottom w:val="0"/>
          <w:divBdr>
            <w:top w:val="none" w:sz="0" w:space="0" w:color="auto"/>
            <w:left w:val="none" w:sz="0" w:space="0" w:color="auto"/>
            <w:bottom w:val="none" w:sz="0" w:space="0" w:color="auto"/>
            <w:right w:val="none" w:sz="0" w:space="0" w:color="auto"/>
          </w:divBdr>
          <w:divsChild>
            <w:div w:id="129127882">
              <w:marLeft w:val="0"/>
              <w:marRight w:val="0"/>
              <w:marTop w:val="0"/>
              <w:marBottom w:val="0"/>
              <w:divBdr>
                <w:top w:val="none" w:sz="0" w:space="0" w:color="auto"/>
                <w:left w:val="single" w:sz="18" w:space="8" w:color="003F7F"/>
                <w:bottom w:val="none" w:sz="0" w:space="0" w:color="auto"/>
                <w:right w:val="none" w:sz="0" w:space="0" w:color="auto"/>
              </w:divBdr>
            </w:div>
          </w:divsChild>
        </w:div>
        <w:div w:id="654795978">
          <w:marLeft w:val="0"/>
          <w:marRight w:val="0"/>
          <w:marTop w:val="0"/>
          <w:marBottom w:val="0"/>
          <w:divBdr>
            <w:top w:val="none" w:sz="0" w:space="0" w:color="auto"/>
            <w:left w:val="none" w:sz="0" w:space="0" w:color="auto"/>
            <w:bottom w:val="none" w:sz="0" w:space="0" w:color="auto"/>
            <w:right w:val="none" w:sz="0" w:space="0" w:color="auto"/>
          </w:divBdr>
          <w:divsChild>
            <w:div w:id="1242641576">
              <w:marLeft w:val="0"/>
              <w:marRight w:val="0"/>
              <w:marTop w:val="0"/>
              <w:marBottom w:val="0"/>
              <w:divBdr>
                <w:top w:val="none" w:sz="0" w:space="0" w:color="auto"/>
                <w:left w:val="single" w:sz="18" w:space="8" w:color="003F7F"/>
                <w:bottom w:val="none" w:sz="0" w:space="0" w:color="auto"/>
                <w:right w:val="none" w:sz="0" w:space="0" w:color="auto"/>
              </w:divBdr>
            </w:div>
          </w:divsChild>
        </w:div>
        <w:div w:id="1722823323">
          <w:marLeft w:val="0"/>
          <w:marRight w:val="0"/>
          <w:marTop w:val="0"/>
          <w:marBottom w:val="0"/>
          <w:divBdr>
            <w:top w:val="none" w:sz="0" w:space="0" w:color="auto"/>
            <w:left w:val="none" w:sz="0" w:space="0" w:color="auto"/>
            <w:bottom w:val="none" w:sz="0" w:space="0" w:color="auto"/>
            <w:right w:val="none" w:sz="0" w:space="0" w:color="auto"/>
          </w:divBdr>
          <w:divsChild>
            <w:div w:id="1668365732">
              <w:marLeft w:val="0"/>
              <w:marRight w:val="0"/>
              <w:marTop w:val="0"/>
              <w:marBottom w:val="0"/>
              <w:divBdr>
                <w:top w:val="none" w:sz="0" w:space="0" w:color="auto"/>
                <w:left w:val="single" w:sz="18" w:space="8" w:color="003F7F"/>
                <w:bottom w:val="none" w:sz="0" w:space="0" w:color="auto"/>
                <w:right w:val="none" w:sz="0" w:space="0" w:color="auto"/>
              </w:divBdr>
            </w:div>
          </w:divsChild>
        </w:div>
        <w:div w:id="1931815493">
          <w:marLeft w:val="0"/>
          <w:marRight w:val="0"/>
          <w:marTop w:val="0"/>
          <w:marBottom w:val="0"/>
          <w:divBdr>
            <w:top w:val="none" w:sz="0" w:space="0" w:color="auto"/>
            <w:left w:val="none" w:sz="0" w:space="0" w:color="auto"/>
            <w:bottom w:val="none" w:sz="0" w:space="0" w:color="auto"/>
            <w:right w:val="none" w:sz="0" w:space="0" w:color="auto"/>
          </w:divBdr>
          <w:divsChild>
            <w:div w:id="509294972">
              <w:marLeft w:val="0"/>
              <w:marRight w:val="0"/>
              <w:marTop w:val="0"/>
              <w:marBottom w:val="0"/>
              <w:divBdr>
                <w:top w:val="none" w:sz="0" w:space="0" w:color="auto"/>
                <w:left w:val="single" w:sz="18" w:space="8" w:color="003F7F"/>
                <w:bottom w:val="none" w:sz="0" w:space="0" w:color="auto"/>
                <w:right w:val="none" w:sz="0" w:space="0" w:color="auto"/>
              </w:divBdr>
            </w:div>
          </w:divsChild>
        </w:div>
        <w:div w:id="1394086275">
          <w:marLeft w:val="0"/>
          <w:marRight w:val="0"/>
          <w:marTop w:val="0"/>
          <w:marBottom w:val="0"/>
          <w:divBdr>
            <w:top w:val="none" w:sz="0" w:space="0" w:color="auto"/>
            <w:left w:val="none" w:sz="0" w:space="0" w:color="auto"/>
            <w:bottom w:val="none" w:sz="0" w:space="0" w:color="auto"/>
            <w:right w:val="none" w:sz="0" w:space="0" w:color="auto"/>
          </w:divBdr>
          <w:divsChild>
            <w:div w:id="1361275687">
              <w:marLeft w:val="0"/>
              <w:marRight w:val="0"/>
              <w:marTop w:val="0"/>
              <w:marBottom w:val="0"/>
              <w:divBdr>
                <w:top w:val="none" w:sz="0" w:space="0" w:color="auto"/>
                <w:left w:val="single" w:sz="18" w:space="8" w:color="003F7F"/>
                <w:bottom w:val="none" w:sz="0" w:space="0" w:color="auto"/>
                <w:right w:val="none" w:sz="0" w:space="0" w:color="auto"/>
              </w:divBdr>
            </w:div>
          </w:divsChild>
        </w:div>
        <w:div w:id="2141531995">
          <w:marLeft w:val="0"/>
          <w:marRight w:val="0"/>
          <w:marTop w:val="0"/>
          <w:marBottom w:val="0"/>
          <w:divBdr>
            <w:top w:val="none" w:sz="0" w:space="0" w:color="auto"/>
            <w:left w:val="none" w:sz="0" w:space="0" w:color="auto"/>
            <w:bottom w:val="none" w:sz="0" w:space="0" w:color="auto"/>
            <w:right w:val="none" w:sz="0" w:space="0" w:color="auto"/>
          </w:divBdr>
          <w:divsChild>
            <w:div w:id="1638752860">
              <w:marLeft w:val="0"/>
              <w:marRight w:val="0"/>
              <w:marTop w:val="0"/>
              <w:marBottom w:val="0"/>
              <w:divBdr>
                <w:top w:val="none" w:sz="0" w:space="0" w:color="auto"/>
                <w:left w:val="single" w:sz="18" w:space="8" w:color="003F7F"/>
                <w:bottom w:val="none" w:sz="0" w:space="0" w:color="auto"/>
                <w:right w:val="none" w:sz="0" w:space="0" w:color="auto"/>
              </w:divBdr>
            </w:div>
          </w:divsChild>
        </w:div>
        <w:div w:id="777455815">
          <w:marLeft w:val="0"/>
          <w:marRight w:val="0"/>
          <w:marTop w:val="0"/>
          <w:marBottom w:val="0"/>
          <w:divBdr>
            <w:top w:val="none" w:sz="0" w:space="0" w:color="auto"/>
            <w:left w:val="none" w:sz="0" w:space="0" w:color="auto"/>
            <w:bottom w:val="none" w:sz="0" w:space="0" w:color="auto"/>
            <w:right w:val="none" w:sz="0" w:space="0" w:color="auto"/>
          </w:divBdr>
          <w:divsChild>
            <w:div w:id="593637807">
              <w:marLeft w:val="0"/>
              <w:marRight w:val="0"/>
              <w:marTop w:val="0"/>
              <w:marBottom w:val="0"/>
              <w:divBdr>
                <w:top w:val="none" w:sz="0" w:space="0" w:color="auto"/>
                <w:left w:val="single" w:sz="18" w:space="8" w:color="003F7F"/>
                <w:bottom w:val="none" w:sz="0" w:space="0" w:color="auto"/>
                <w:right w:val="none" w:sz="0" w:space="0" w:color="auto"/>
              </w:divBdr>
            </w:div>
          </w:divsChild>
        </w:div>
        <w:div w:id="854535313">
          <w:marLeft w:val="0"/>
          <w:marRight w:val="0"/>
          <w:marTop w:val="0"/>
          <w:marBottom w:val="0"/>
          <w:divBdr>
            <w:top w:val="none" w:sz="0" w:space="0" w:color="auto"/>
            <w:left w:val="none" w:sz="0" w:space="0" w:color="auto"/>
            <w:bottom w:val="none" w:sz="0" w:space="0" w:color="auto"/>
            <w:right w:val="none" w:sz="0" w:space="0" w:color="auto"/>
          </w:divBdr>
          <w:divsChild>
            <w:div w:id="730421772">
              <w:marLeft w:val="0"/>
              <w:marRight w:val="0"/>
              <w:marTop w:val="0"/>
              <w:marBottom w:val="0"/>
              <w:divBdr>
                <w:top w:val="none" w:sz="0" w:space="0" w:color="auto"/>
                <w:left w:val="single" w:sz="18" w:space="8" w:color="003F7F"/>
                <w:bottom w:val="none" w:sz="0" w:space="0" w:color="auto"/>
                <w:right w:val="none" w:sz="0" w:space="0" w:color="auto"/>
              </w:divBdr>
            </w:div>
          </w:divsChild>
        </w:div>
        <w:div w:id="824129845">
          <w:marLeft w:val="0"/>
          <w:marRight w:val="0"/>
          <w:marTop w:val="0"/>
          <w:marBottom w:val="0"/>
          <w:divBdr>
            <w:top w:val="none" w:sz="0" w:space="0" w:color="auto"/>
            <w:left w:val="none" w:sz="0" w:space="0" w:color="auto"/>
            <w:bottom w:val="none" w:sz="0" w:space="0" w:color="auto"/>
            <w:right w:val="none" w:sz="0" w:space="0" w:color="auto"/>
          </w:divBdr>
          <w:divsChild>
            <w:div w:id="1068966452">
              <w:marLeft w:val="0"/>
              <w:marRight w:val="0"/>
              <w:marTop w:val="0"/>
              <w:marBottom w:val="0"/>
              <w:divBdr>
                <w:top w:val="none" w:sz="0" w:space="0" w:color="auto"/>
                <w:left w:val="single" w:sz="18" w:space="8" w:color="003F7F"/>
                <w:bottom w:val="none" w:sz="0" w:space="0" w:color="auto"/>
                <w:right w:val="none" w:sz="0" w:space="0" w:color="auto"/>
              </w:divBdr>
            </w:div>
          </w:divsChild>
        </w:div>
        <w:div w:id="339822072">
          <w:marLeft w:val="0"/>
          <w:marRight w:val="0"/>
          <w:marTop w:val="0"/>
          <w:marBottom w:val="0"/>
          <w:divBdr>
            <w:top w:val="none" w:sz="0" w:space="0" w:color="auto"/>
            <w:left w:val="none" w:sz="0" w:space="0" w:color="auto"/>
            <w:bottom w:val="none" w:sz="0" w:space="0" w:color="auto"/>
            <w:right w:val="none" w:sz="0" w:space="0" w:color="auto"/>
          </w:divBdr>
          <w:divsChild>
            <w:div w:id="1285817008">
              <w:marLeft w:val="0"/>
              <w:marRight w:val="0"/>
              <w:marTop w:val="0"/>
              <w:marBottom w:val="0"/>
              <w:divBdr>
                <w:top w:val="none" w:sz="0" w:space="0" w:color="auto"/>
                <w:left w:val="single" w:sz="18" w:space="8" w:color="003F7F"/>
                <w:bottom w:val="none" w:sz="0" w:space="0" w:color="auto"/>
                <w:right w:val="none" w:sz="0" w:space="0" w:color="auto"/>
              </w:divBdr>
            </w:div>
          </w:divsChild>
        </w:div>
        <w:div w:id="478964435">
          <w:marLeft w:val="0"/>
          <w:marRight w:val="0"/>
          <w:marTop w:val="0"/>
          <w:marBottom w:val="0"/>
          <w:divBdr>
            <w:top w:val="none" w:sz="0" w:space="0" w:color="auto"/>
            <w:left w:val="none" w:sz="0" w:space="0" w:color="auto"/>
            <w:bottom w:val="none" w:sz="0" w:space="0" w:color="auto"/>
            <w:right w:val="none" w:sz="0" w:space="0" w:color="auto"/>
          </w:divBdr>
          <w:divsChild>
            <w:div w:id="911429722">
              <w:marLeft w:val="0"/>
              <w:marRight w:val="0"/>
              <w:marTop w:val="0"/>
              <w:marBottom w:val="0"/>
              <w:divBdr>
                <w:top w:val="none" w:sz="0" w:space="0" w:color="auto"/>
                <w:left w:val="single" w:sz="18" w:space="8" w:color="003F7F"/>
                <w:bottom w:val="none" w:sz="0" w:space="0" w:color="auto"/>
                <w:right w:val="none" w:sz="0" w:space="0" w:color="auto"/>
              </w:divBdr>
            </w:div>
          </w:divsChild>
        </w:div>
      </w:divsChild>
    </w:div>
    <w:div w:id="911231970">
      <w:bodyDiv w:val="1"/>
      <w:marLeft w:val="0"/>
      <w:marRight w:val="0"/>
      <w:marTop w:val="0"/>
      <w:marBottom w:val="0"/>
      <w:divBdr>
        <w:top w:val="none" w:sz="0" w:space="0" w:color="auto"/>
        <w:left w:val="none" w:sz="0" w:space="0" w:color="auto"/>
        <w:bottom w:val="none" w:sz="0" w:space="0" w:color="auto"/>
        <w:right w:val="none" w:sz="0" w:space="0" w:color="auto"/>
      </w:divBdr>
    </w:div>
    <w:div w:id="962350604">
      <w:bodyDiv w:val="1"/>
      <w:marLeft w:val="0"/>
      <w:marRight w:val="0"/>
      <w:marTop w:val="0"/>
      <w:marBottom w:val="0"/>
      <w:divBdr>
        <w:top w:val="none" w:sz="0" w:space="0" w:color="auto"/>
        <w:left w:val="none" w:sz="0" w:space="0" w:color="auto"/>
        <w:bottom w:val="none" w:sz="0" w:space="0" w:color="auto"/>
        <w:right w:val="none" w:sz="0" w:space="0" w:color="auto"/>
      </w:divBdr>
      <w:divsChild>
        <w:div w:id="380204807">
          <w:marLeft w:val="150"/>
          <w:marRight w:val="150"/>
          <w:marTop w:val="150"/>
          <w:marBottom w:val="150"/>
          <w:divBdr>
            <w:top w:val="none" w:sz="0" w:space="0" w:color="auto"/>
            <w:left w:val="none" w:sz="0" w:space="0" w:color="auto"/>
            <w:bottom w:val="none" w:sz="0" w:space="0" w:color="auto"/>
            <w:right w:val="none" w:sz="0" w:space="0" w:color="auto"/>
          </w:divBdr>
        </w:div>
        <w:div w:id="1712339318">
          <w:marLeft w:val="150"/>
          <w:marRight w:val="150"/>
          <w:marTop w:val="150"/>
          <w:marBottom w:val="150"/>
          <w:divBdr>
            <w:top w:val="none" w:sz="0" w:space="0" w:color="auto"/>
            <w:left w:val="none" w:sz="0" w:space="0" w:color="auto"/>
            <w:bottom w:val="none" w:sz="0" w:space="0" w:color="auto"/>
            <w:right w:val="none" w:sz="0" w:space="0" w:color="auto"/>
          </w:divBdr>
        </w:div>
        <w:div w:id="1815756978">
          <w:marLeft w:val="75"/>
          <w:marRight w:val="75"/>
          <w:marTop w:val="75"/>
          <w:marBottom w:val="75"/>
          <w:divBdr>
            <w:top w:val="single" w:sz="12" w:space="5" w:color="003B62"/>
            <w:left w:val="single" w:sz="12" w:space="5" w:color="003B62"/>
            <w:bottom w:val="single" w:sz="12" w:space="5" w:color="003B62"/>
            <w:right w:val="single" w:sz="12" w:space="5" w:color="003B62"/>
          </w:divBdr>
        </w:div>
        <w:div w:id="2006665679">
          <w:marLeft w:val="150"/>
          <w:marRight w:val="150"/>
          <w:marTop w:val="150"/>
          <w:marBottom w:val="150"/>
          <w:divBdr>
            <w:top w:val="none" w:sz="0" w:space="0" w:color="auto"/>
            <w:left w:val="none" w:sz="0" w:space="0" w:color="auto"/>
            <w:bottom w:val="none" w:sz="0" w:space="0" w:color="auto"/>
            <w:right w:val="none" w:sz="0" w:space="0" w:color="auto"/>
          </w:divBdr>
        </w:div>
        <w:div w:id="806971471">
          <w:marLeft w:val="150"/>
          <w:marRight w:val="150"/>
          <w:marTop w:val="150"/>
          <w:marBottom w:val="150"/>
          <w:divBdr>
            <w:top w:val="none" w:sz="0" w:space="0" w:color="auto"/>
            <w:left w:val="none" w:sz="0" w:space="0" w:color="auto"/>
            <w:bottom w:val="none" w:sz="0" w:space="0" w:color="auto"/>
            <w:right w:val="none" w:sz="0" w:space="0" w:color="auto"/>
          </w:divBdr>
        </w:div>
        <w:div w:id="1075855134">
          <w:marLeft w:val="75"/>
          <w:marRight w:val="75"/>
          <w:marTop w:val="75"/>
          <w:marBottom w:val="75"/>
          <w:divBdr>
            <w:top w:val="single" w:sz="12" w:space="5" w:color="003B62"/>
            <w:left w:val="single" w:sz="12" w:space="5" w:color="003B62"/>
            <w:bottom w:val="single" w:sz="12" w:space="5" w:color="003B62"/>
            <w:right w:val="single" w:sz="12" w:space="5" w:color="003B62"/>
          </w:divBdr>
        </w:div>
        <w:div w:id="231237301">
          <w:marLeft w:val="150"/>
          <w:marRight w:val="150"/>
          <w:marTop w:val="150"/>
          <w:marBottom w:val="150"/>
          <w:divBdr>
            <w:top w:val="none" w:sz="0" w:space="0" w:color="auto"/>
            <w:left w:val="none" w:sz="0" w:space="0" w:color="auto"/>
            <w:bottom w:val="none" w:sz="0" w:space="0" w:color="auto"/>
            <w:right w:val="none" w:sz="0" w:space="0" w:color="auto"/>
          </w:divBdr>
        </w:div>
        <w:div w:id="1626351868">
          <w:marLeft w:val="150"/>
          <w:marRight w:val="150"/>
          <w:marTop w:val="150"/>
          <w:marBottom w:val="150"/>
          <w:divBdr>
            <w:top w:val="none" w:sz="0" w:space="0" w:color="auto"/>
            <w:left w:val="none" w:sz="0" w:space="0" w:color="auto"/>
            <w:bottom w:val="none" w:sz="0" w:space="0" w:color="auto"/>
            <w:right w:val="none" w:sz="0" w:space="0" w:color="auto"/>
          </w:divBdr>
        </w:div>
        <w:div w:id="1850409172">
          <w:marLeft w:val="75"/>
          <w:marRight w:val="75"/>
          <w:marTop w:val="75"/>
          <w:marBottom w:val="75"/>
          <w:divBdr>
            <w:top w:val="single" w:sz="12" w:space="5" w:color="003B62"/>
            <w:left w:val="single" w:sz="12" w:space="5" w:color="003B62"/>
            <w:bottom w:val="single" w:sz="12" w:space="5" w:color="003B62"/>
            <w:right w:val="single" w:sz="12" w:space="5" w:color="003B62"/>
          </w:divBdr>
        </w:div>
        <w:div w:id="1050961209">
          <w:marLeft w:val="150"/>
          <w:marRight w:val="150"/>
          <w:marTop w:val="150"/>
          <w:marBottom w:val="150"/>
          <w:divBdr>
            <w:top w:val="none" w:sz="0" w:space="0" w:color="auto"/>
            <w:left w:val="none" w:sz="0" w:space="0" w:color="auto"/>
            <w:bottom w:val="none" w:sz="0" w:space="0" w:color="auto"/>
            <w:right w:val="none" w:sz="0" w:space="0" w:color="auto"/>
          </w:divBdr>
        </w:div>
        <w:div w:id="1628312859">
          <w:marLeft w:val="150"/>
          <w:marRight w:val="150"/>
          <w:marTop w:val="150"/>
          <w:marBottom w:val="150"/>
          <w:divBdr>
            <w:top w:val="none" w:sz="0" w:space="0" w:color="auto"/>
            <w:left w:val="none" w:sz="0" w:space="0" w:color="auto"/>
            <w:bottom w:val="none" w:sz="0" w:space="0" w:color="auto"/>
            <w:right w:val="none" w:sz="0" w:space="0" w:color="auto"/>
          </w:divBdr>
        </w:div>
        <w:div w:id="816844561">
          <w:marLeft w:val="150"/>
          <w:marRight w:val="150"/>
          <w:marTop w:val="150"/>
          <w:marBottom w:val="150"/>
          <w:divBdr>
            <w:top w:val="none" w:sz="0" w:space="0" w:color="auto"/>
            <w:left w:val="none" w:sz="0" w:space="0" w:color="auto"/>
            <w:bottom w:val="none" w:sz="0" w:space="0" w:color="auto"/>
            <w:right w:val="none" w:sz="0" w:space="0" w:color="auto"/>
          </w:divBdr>
        </w:div>
        <w:div w:id="98256560">
          <w:marLeft w:val="75"/>
          <w:marRight w:val="75"/>
          <w:marTop w:val="75"/>
          <w:marBottom w:val="75"/>
          <w:divBdr>
            <w:top w:val="single" w:sz="12" w:space="5" w:color="003B62"/>
            <w:left w:val="single" w:sz="12" w:space="5" w:color="003B62"/>
            <w:bottom w:val="single" w:sz="12" w:space="5" w:color="003B62"/>
            <w:right w:val="single" w:sz="12" w:space="5" w:color="003B62"/>
          </w:divBdr>
        </w:div>
        <w:div w:id="1693800733">
          <w:marLeft w:val="150"/>
          <w:marRight w:val="150"/>
          <w:marTop w:val="150"/>
          <w:marBottom w:val="150"/>
          <w:divBdr>
            <w:top w:val="none" w:sz="0" w:space="0" w:color="auto"/>
            <w:left w:val="none" w:sz="0" w:space="0" w:color="auto"/>
            <w:bottom w:val="none" w:sz="0" w:space="0" w:color="auto"/>
            <w:right w:val="none" w:sz="0" w:space="0" w:color="auto"/>
          </w:divBdr>
        </w:div>
        <w:div w:id="1164930024">
          <w:marLeft w:val="150"/>
          <w:marRight w:val="150"/>
          <w:marTop w:val="150"/>
          <w:marBottom w:val="150"/>
          <w:divBdr>
            <w:top w:val="none" w:sz="0" w:space="0" w:color="auto"/>
            <w:left w:val="none" w:sz="0" w:space="0" w:color="auto"/>
            <w:bottom w:val="none" w:sz="0" w:space="0" w:color="auto"/>
            <w:right w:val="none" w:sz="0" w:space="0" w:color="auto"/>
          </w:divBdr>
        </w:div>
        <w:div w:id="1230725995">
          <w:marLeft w:val="75"/>
          <w:marRight w:val="75"/>
          <w:marTop w:val="75"/>
          <w:marBottom w:val="75"/>
          <w:divBdr>
            <w:top w:val="single" w:sz="12" w:space="5" w:color="003B62"/>
            <w:left w:val="single" w:sz="12" w:space="5" w:color="003B62"/>
            <w:bottom w:val="single" w:sz="12" w:space="5" w:color="003B62"/>
            <w:right w:val="single" w:sz="12" w:space="5" w:color="003B62"/>
          </w:divBdr>
        </w:div>
        <w:div w:id="1713531408">
          <w:marLeft w:val="150"/>
          <w:marRight w:val="150"/>
          <w:marTop w:val="150"/>
          <w:marBottom w:val="150"/>
          <w:divBdr>
            <w:top w:val="none" w:sz="0" w:space="0" w:color="auto"/>
            <w:left w:val="none" w:sz="0" w:space="0" w:color="auto"/>
            <w:bottom w:val="none" w:sz="0" w:space="0" w:color="auto"/>
            <w:right w:val="none" w:sz="0" w:space="0" w:color="auto"/>
          </w:divBdr>
        </w:div>
        <w:div w:id="2141460853">
          <w:marLeft w:val="150"/>
          <w:marRight w:val="150"/>
          <w:marTop w:val="150"/>
          <w:marBottom w:val="150"/>
          <w:divBdr>
            <w:top w:val="none" w:sz="0" w:space="0" w:color="auto"/>
            <w:left w:val="none" w:sz="0" w:space="0" w:color="auto"/>
            <w:bottom w:val="none" w:sz="0" w:space="0" w:color="auto"/>
            <w:right w:val="none" w:sz="0" w:space="0" w:color="auto"/>
          </w:divBdr>
        </w:div>
        <w:div w:id="918173946">
          <w:marLeft w:val="75"/>
          <w:marRight w:val="75"/>
          <w:marTop w:val="75"/>
          <w:marBottom w:val="75"/>
          <w:divBdr>
            <w:top w:val="single" w:sz="12" w:space="5" w:color="003B62"/>
            <w:left w:val="single" w:sz="12" w:space="5" w:color="003B62"/>
            <w:bottom w:val="single" w:sz="12" w:space="5" w:color="003B62"/>
            <w:right w:val="single" w:sz="12" w:space="5" w:color="003B62"/>
          </w:divBdr>
        </w:div>
        <w:div w:id="1887452534">
          <w:marLeft w:val="150"/>
          <w:marRight w:val="150"/>
          <w:marTop w:val="150"/>
          <w:marBottom w:val="150"/>
          <w:divBdr>
            <w:top w:val="none" w:sz="0" w:space="0" w:color="auto"/>
            <w:left w:val="none" w:sz="0" w:space="0" w:color="auto"/>
            <w:bottom w:val="none" w:sz="0" w:space="0" w:color="auto"/>
            <w:right w:val="none" w:sz="0" w:space="0" w:color="auto"/>
          </w:divBdr>
        </w:div>
        <w:div w:id="1634141379">
          <w:marLeft w:val="150"/>
          <w:marRight w:val="150"/>
          <w:marTop w:val="150"/>
          <w:marBottom w:val="150"/>
          <w:divBdr>
            <w:top w:val="none" w:sz="0" w:space="0" w:color="auto"/>
            <w:left w:val="none" w:sz="0" w:space="0" w:color="auto"/>
            <w:bottom w:val="none" w:sz="0" w:space="0" w:color="auto"/>
            <w:right w:val="none" w:sz="0" w:space="0" w:color="auto"/>
          </w:divBdr>
        </w:div>
        <w:div w:id="1024786921">
          <w:marLeft w:val="150"/>
          <w:marRight w:val="150"/>
          <w:marTop w:val="150"/>
          <w:marBottom w:val="150"/>
          <w:divBdr>
            <w:top w:val="none" w:sz="0" w:space="0" w:color="auto"/>
            <w:left w:val="none" w:sz="0" w:space="0" w:color="auto"/>
            <w:bottom w:val="none" w:sz="0" w:space="0" w:color="auto"/>
            <w:right w:val="none" w:sz="0" w:space="0" w:color="auto"/>
          </w:divBdr>
        </w:div>
        <w:div w:id="1399548573">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027216325">
      <w:bodyDiv w:val="1"/>
      <w:marLeft w:val="0"/>
      <w:marRight w:val="0"/>
      <w:marTop w:val="0"/>
      <w:marBottom w:val="0"/>
      <w:divBdr>
        <w:top w:val="none" w:sz="0" w:space="0" w:color="auto"/>
        <w:left w:val="none" w:sz="0" w:space="0" w:color="auto"/>
        <w:bottom w:val="none" w:sz="0" w:space="0" w:color="auto"/>
        <w:right w:val="none" w:sz="0" w:space="0" w:color="auto"/>
      </w:divBdr>
    </w:div>
    <w:div w:id="1300376988">
      <w:bodyDiv w:val="1"/>
      <w:marLeft w:val="0"/>
      <w:marRight w:val="0"/>
      <w:marTop w:val="0"/>
      <w:marBottom w:val="0"/>
      <w:divBdr>
        <w:top w:val="none" w:sz="0" w:space="0" w:color="auto"/>
        <w:left w:val="none" w:sz="0" w:space="0" w:color="auto"/>
        <w:bottom w:val="none" w:sz="0" w:space="0" w:color="auto"/>
        <w:right w:val="none" w:sz="0" w:space="0" w:color="auto"/>
      </w:divBdr>
    </w:div>
    <w:div w:id="1460956394">
      <w:bodyDiv w:val="1"/>
      <w:marLeft w:val="0"/>
      <w:marRight w:val="0"/>
      <w:marTop w:val="0"/>
      <w:marBottom w:val="0"/>
      <w:divBdr>
        <w:top w:val="none" w:sz="0" w:space="0" w:color="auto"/>
        <w:left w:val="none" w:sz="0" w:space="0" w:color="auto"/>
        <w:bottom w:val="none" w:sz="0" w:space="0" w:color="auto"/>
        <w:right w:val="none" w:sz="0" w:space="0" w:color="auto"/>
      </w:divBdr>
      <w:divsChild>
        <w:div w:id="1006595396">
          <w:marLeft w:val="150"/>
          <w:marRight w:val="150"/>
          <w:marTop w:val="150"/>
          <w:marBottom w:val="150"/>
          <w:divBdr>
            <w:top w:val="none" w:sz="0" w:space="0" w:color="auto"/>
            <w:left w:val="none" w:sz="0" w:space="0" w:color="auto"/>
            <w:bottom w:val="none" w:sz="0" w:space="0" w:color="auto"/>
            <w:right w:val="none" w:sz="0" w:space="0" w:color="auto"/>
          </w:divBdr>
        </w:div>
        <w:div w:id="1867672272">
          <w:marLeft w:val="75"/>
          <w:marRight w:val="75"/>
          <w:marTop w:val="75"/>
          <w:marBottom w:val="75"/>
          <w:divBdr>
            <w:top w:val="single" w:sz="12" w:space="5" w:color="003B62"/>
            <w:left w:val="single" w:sz="12" w:space="5" w:color="003B62"/>
            <w:bottom w:val="single" w:sz="12" w:space="5" w:color="003B62"/>
            <w:right w:val="single" w:sz="12" w:space="5" w:color="003B62"/>
          </w:divBdr>
        </w:div>
      </w:divsChild>
    </w:div>
    <w:div w:id="1835149266">
      <w:bodyDiv w:val="1"/>
      <w:marLeft w:val="0"/>
      <w:marRight w:val="0"/>
      <w:marTop w:val="0"/>
      <w:marBottom w:val="0"/>
      <w:divBdr>
        <w:top w:val="none" w:sz="0" w:space="0" w:color="auto"/>
        <w:left w:val="none" w:sz="0" w:space="0" w:color="auto"/>
        <w:bottom w:val="none" w:sz="0" w:space="0" w:color="auto"/>
        <w:right w:val="none" w:sz="0" w:space="0" w:color="auto"/>
      </w:divBdr>
    </w:div>
    <w:div w:id="1980961743">
      <w:bodyDiv w:val="1"/>
      <w:marLeft w:val="0"/>
      <w:marRight w:val="0"/>
      <w:marTop w:val="0"/>
      <w:marBottom w:val="0"/>
      <w:divBdr>
        <w:top w:val="none" w:sz="0" w:space="0" w:color="auto"/>
        <w:left w:val="none" w:sz="0" w:space="0" w:color="auto"/>
        <w:bottom w:val="none" w:sz="0" w:space="0" w:color="auto"/>
        <w:right w:val="none" w:sz="0" w:space="0" w:color="auto"/>
      </w:divBdr>
    </w:div>
    <w:div w:id="21323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hyperlink" Target="http://www.w3resource.com/javascript/form/javascript-sample-registration-form-validation.php" TargetMode="External"/><Relationship Id="rId39" Type="http://schemas.openxmlformats.org/officeDocument/2006/relationships/hyperlink" Target="http://www.w3resource.com/javascript/form/javascript-sample-registration-form-validation.php" TargetMode="External"/><Relationship Id="rId21" Type="http://schemas.openxmlformats.org/officeDocument/2006/relationships/control" Target="activeX/activeX14.xml"/><Relationship Id="rId34" Type="http://schemas.openxmlformats.org/officeDocument/2006/relationships/hyperlink" Target="http://www.w3resource.com/javascript/form/javascript-sample-registration-form-validation.php" TargetMode="External"/><Relationship Id="rId42" Type="http://schemas.openxmlformats.org/officeDocument/2006/relationships/hyperlink" Target="http://www.w3resource.com/javascript/form/javascript-sample-registration-form-validation.php" TargetMode="External"/><Relationship Id="rId47" Type="http://schemas.openxmlformats.org/officeDocument/2006/relationships/hyperlink" Target="http://www.w3resource.com/javascript/form/javascript-sample-registration-form-validation.php" TargetMode="External"/><Relationship Id="rId50" Type="http://schemas.openxmlformats.org/officeDocument/2006/relationships/hyperlink" Target="http://www.w3resource.com/javascript/form/javascript-sample-registration-form-validation.php" TargetMode="External"/><Relationship Id="rId55" Type="http://schemas.openxmlformats.org/officeDocument/2006/relationships/hyperlink" Target="http://www.w3resource.com/javascript/form/javascript-sample-registration-form-validation.php" TargetMode="External"/><Relationship Id="rId63" Type="http://schemas.openxmlformats.org/officeDocument/2006/relationships/hyperlink" Target="http://www.w3resource.com/javascript/form/javascript-sample-registration-form-validation.php" TargetMode="External"/><Relationship Id="rId68" Type="http://schemas.openxmlformats.org/officeDocument/2006/relationships/hyperlink" Target="http://www.w3resource.com/javascript/form/javascript-sample-registration-form-validation.php" TargetMode="External"/><Relationship Id="rId7" Type="http://schemas.openxmlformats.org/officeDocument/2006/relationships/control" Target="activeX/activeX2.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hyperlink" Target="http://www.w3resource.com/javascript/form/javascript-sample-registration-form-validation.php"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24" Type="http://schemas.openxmlformats.org/officeDocument/2006/relationships/hyperlink" Target="http://www.w3resource.com/javascript/form/javascript-sample-registration-form-validation.php" TargetMode="External"/><Relationship Id="rId32" Type="http://schemas.openxmlformats.org/officeDocument/2006/relationships/hyperlink" Target="http://www.w3resource.com/javascript/form/javascript-sample-registration-form-validation.php" TargetMode="External"/><Relationship Id="rId37" Type="http://schemas.openxmlformats.org/officeDocument/2006/relationships/hyperlink" Target="http://www.w3resource.com/javascript/form/javascript-sample-registration-form-validation.php" TargetMode="External"/><Relationship Id="rId40" Type="http://schemas.openxmlformats.org/officeDocument/2006/relationships/hyperlink" Target="http://www.w3resource.com/javascript/form/javascript-sample-registration-form-validation.php" TargetMode="External"/><Relationship Id="rId45" Type="http://schemas.openxmlformats.org/officeDocument/2006/relationships/hyperlink" Target="http://www.w3resource.com/javascript/form/javascript-sample-registration-form-validation.php" TargetMode="External"/><Relationship Id="rId53" Type="http://schemas.openxmlformats.org/officeDocument/2006/relationships/hyperlink" Target="http://www.w3resource.com/javascript/form/javascript-sample-registration-form-validation.php" TargetMode="External"/><Relationship Id="rId58" Type="http://schemas.openxmlformats.org/officeDocument/2006/relationships/hyperlink" Target="http://www.w3resource.com/javascript/form/javascript-sample-registration-form-validation.php" TargetMode="External"/><Relationship Id="rId66" Type="http://schemas.openxmlformats.org/officeDocument/2006/relationships/hyperlink" Target="http://www.w3resource.com/javascript/form/javascript-sample-registration-form-validation.php" TargetMode="Externa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hyperlink" Target="http://www.w3resource.com/javascript/form/javascript-sample-registration-form-validation.php" TargetMode="External"/><Relationship Id="rId28" Type="http://schemas.openxmlformats.org/officeDocument/2006/relationships/hyperlink" Target="http://www.w3resource.com/javascript/form/javascript-sample-registration-form-validation.php" TargetMode="External"/><Relationship Id="rId36" Type="http://schemas.openxmlformats.org/officeDocument/2006/relationships/hyperlink" Target="http://www.w3resource.com/javascript/form/javascript-sample-registration-form-validation.php" TargetMode="External"/><Relationship Id="rId49" Type="http://schemas.openxmlformats.org/officeDocument/2006/relationships/hyperlink" Target="http://www.w3resource.com/javascript/form/javascript-sample-registration-form-validation.php" TargetMode="External"/><Relationship Id="rId57" Type="http://schemas.openxmlformats.org/officeDocument/2006/relationships/hyperlink" Target="http://www.w3resource.com/javascript/form/javascript-sample-registration-form-validation.php" TargetMode="External"/><Relationship Id="rId61" Type="http://schemas.openxmlformats.org/officeDocument/2006/relationships/hyperlink" Target="http://www.w3resource.com/javascript/form/javascript-sample-registration-form-validation.php" TargetMode="Externa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hyperlink" Target="http://www.w3resource.com/javascript/form/javascript-sample-registration-form-validation.php" TargetMode="External"/><Relationship Id="rId44" Type="http://schemas.openxmlformats.org/officeDocument/2006/relationships/hyperlink" Target="http://www.w3resource.com/javascript/form/javascript-sample-registration-form-validation.php" TargetMode="External"/><Relationship Id="rId52" Type="http://schemas.openxmlformats.org/officeDocument/2006/relationships/hyperlink" Target="http://www.w3resource.com/javascript/form/javascript-sample-registration-form-validation.php" TargetMode="External"/><Relationship Id="rId60" Type="http://schemas.openxmlformats.org/officeDocument/2006/relationships/hyperlink" Target="http://www.w3resource.com/javascript/form/javascript-sample-registration-form-validation.php" TargetMode="External"/><Relationship Id="rId65" Type="http://schemas.openxmlformats.org/officeDocument/2006/relationships/hyperlink" Target="http://www.w3resource.com/javascript/form/javascript-sample-registration-form-validation.php"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hyperlink" Target="http://www.w3resource.com/javascript/form/javascript-sample-registration-form-validation.php" TargetMode="External"/><Relationship Id="rId27" Type="http://schemas.openxmlformats.org/officeDocument/2006/relationships/hyperlink" Target="http://www.w3resource.com/javascript/form/javascript-sample-registration-form-validation.php" TargetMode="External"/><Relationship Id="rId30" Type="http://schemas.openxmlformats.org/officeDocument/2006/relationships/hyperlink" Target="http://www.w3resource.com/javascript/form/javascript-sample-registration-form-validation.php" TargetMode="External"/><Relationship Id="rId35" Type="http://schemas.openxmlformats.org/officeDocument/2006/relationships/hyperlink" Target="http://www.w3resource.com/javascript/form/javascript-sample-registration-form-validation.php" TargetMode="External"/><Relationship Id="rId43" Type="http://schemas.openxmlformats.org/officeDocument/2006/relationships/hyperlink" Target="http://www.w3resource.com/javascript/form/javascript-sample-registration-form-validation.php" TargetMode="External"/><Relationship Id="rId48" Type="http://schemas.openxmlformats.org/officeDocument/2006/relationships/hyperlink" Target="http://www.w3resource.com/javascript/form/javascript-sample-registration-form-validation.php" TargetMode="External"/><Relationship Id="rId56" Type="http://schemas.openxmlformats.org/officeDocument/2006/relationships/hyperlink" Target="http://www.w3resource.com/javascript/form/javascript-sample-registration-form-validation.php" TargetMode="External"/><Relationship Id="rId64" Type="http://schemas.openxmlformats.org/officeDocument/2006/relationships/hyperlink" Target="http://www.w3resource.com/javascript/form/javascript-sample-registration-form-validation.php" TargetMode="External"/><Relationship Id="rId69" Type="http://schemas.openxmlformats.org/officeDocument/2006/relationships/hyperlink" Target="http://www.w3resource.com/javascript/form/javascript-sample-registration-form-validation.php" TargetMode="External"/><Relationship Id="rId8" Type="http://schemas.openxmlformats.org/officeDocument/2006/relationships/control" Target="activeX/activeX3.xml"/><Relationship Id="rId51" Type="http://schemas.openxmlformats.org/officeDocument/2006/relationships/hyperlink" Target="http://www.w3resource.com/javascript/form/javascript-sample-registration-form-validation.php" TargetMode="Externa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hyperlink" Target="http://www.w3resource.com/javascript/form/javascript-sample-registration-form-validation.php" TargetMode="External"/><Relationship Id="rId33" Type="http://schemas.openxmlformats.org/officeDocument/2006/relationships/hyperlink" Target="http://www.w3resource.com/javascript/form/javascript-sample-registration-form-validation.php" TargetMode="External"/><Relationship Id="rId38" Type="http://schemas.openxmlformats.org/officeDocument/2006/relationships/hyperlink" Target="http://www.w3resource.com/javascript/form/javascript-sample-registration-form-validation.php" TargetMode="External"/><Relationship Id="rId46" Type="http://schemas.openxmlformats.org/officeDocument/2006/relationships/hyperlink" Target="http://www.w3resource.com/javascript/form/javascript-sample-registration-form-validation.php" TargetMode="External"/><Relationship Id="rId59" Type="http://schemas.openxmlformats.org/officeDocument/2006/relationships/hyperlink" Target="http://www.w3resource.com/javascript/form/javascript-sample-registration-form-validation.php" TargetMode="External"/><Relationship Id="rId67" Type="http://schemas.openxmlformats.org/officeDocument/2006/relationships/hyperlink" Target="http://www.w3resource.com/javascript/form/javascript-sample-registration-form-validation.php" TargetMode="External"/><Relationship Id="rId20" Type="http://schemas.openxmlformats.org/officeDocument/2006/relationships/image" Target="media/image3.wmf"/><Relationship Id="rId41" Type="http://schemas.openxmlformats.org/officeDocument/2006/relationships/hyperlink" Target="http://www.w3resource.com/javascript/form/javascript-sample-registration-form-validation.php" TargetMode="External"/><Relationship Id="rId54" Type="http://schemas.openxmlformats.org/officeDocument/2006/relationships/hyperlink" Target="http://www.w3resource.com/javascript/form/javascript-sample-registration-form-validation.php" TargetMode="External"/><Relationship Id="rId62" Type="http://schemas.openxmlformats.org/officeDocument/2006/relationships/hyperlink" Target="http://www.w3resource.com/javascript/form/javascript-sample-registration-form-validation.php"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34</Pages>
  <Words>6829</Words>
  <Characters>38927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dc:creator>
  <cp:lastModifiedBy>madhuri</cp:lastModifiedBy>
  <cp:revision>5</cp:revision>
  <dcterms:created xsi:type="dcterms:W3CDTF">2016-03-04T10:00:00Z</dcterms:created>
  <dcterms:modified xsi:type="dcterms:W3CDTF">2016-03-09T08:28:00Z</dcterms:modified>
</cp:coreProperties>
</file>